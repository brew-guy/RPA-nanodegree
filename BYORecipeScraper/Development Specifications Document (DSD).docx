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19CCE" w14:textId="77777777" w:rsidR="009A4536" w:rsidRDefault="00650CDA">
      <w:pPr>
        <w:pStyle w:val="Title"/>
        <w:rPr>
          <w:color w:val="2E3D49"/>
        </w:rPr>
      </w:pPr>
      <w:bookmarkStart w:id="0" w:name="_uccurvlvijfh" w:colFirst="0" w:colLast="0"/>
      <w:bookmarkEnd w:id="0"/>
      <w:r>
        <w:rPr>
          <w:color w:val="2E3D49"/>
        </w:rPr>
        <w:t>Robotic Process Automation</w:t>
      </w:r>
      <w:r>
        <w:rPr>
          <w:noProof/>
        </w:rPr>
        <w:drawing>
          <wp:anchor distT="114300" distB="114300" distL="114300" distR="114300" simplePos="0" relativeHeight="251658240" behindDoc="0" locked="0" layoutInCell="1" hidden="0" allowOverlap="1" wp14:anchorId="5DE19E56" wp14:editId="5DE19E57">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5DE19CCF" w14:textId="77777777" w:rsidR="009A4536" w:rsidRDefault="00650CDA">
      <w:pPr>
        <w:pStyle w:val="Title"/>
        <w:rPr>
          <w:rFonts w:ascii="Roboto Condensed" w:eastAsia="Roboto Condensed" w:hAnsi="Roboto Condensed" w:cs="Roboto Condensed"/>
          <w:color w:val="2E74B5"/>
        </w:rPr>
      </w:pPr>
      <w:bookmarkStart w:id="1" w:name="_qjdcfnu74mxd" w:colFirst="0" w:colLast="0"/>
      <w:bookmarkEnd w:id="1"/>
      <w:r>
        <w:rPr>
          <w:color w:val="2E3D49"/>
        </w:rPr>
        <w:t>Development Specifications Document (DSD)</w:t>
      </w:r>
    </w:p>
    <w:p w14:paraId="5DE19CD0" w14:textId="5FD7D260" w:rsidR="009A4536" w:rsidRPr="00AA3815" w:rsidRDefault="00650CDA">
      <w:pPr>
        <w:pStyle w:val="Subtitle"/>
        <w:rPr>
          <w:i/>
          <w:color w:val="F95C3C"/>
          <w:sz w:val="28"/>
          <w:szCs w:val="28"/>
          <w:lang w:val="en-US"/>
        </w:rPr>
      </w:pPr>
      <w:bookmarkStart w:id="2" w:name="_1wt0j3pwo9rk" w:colFirst="0" w:colLast="0"/>
      <w:bookmarkEnd w:id="2"/>
      <w:r>
        <w:rPr>
          <w:i/>
          <w:color w:val="F95C3C"/>
          <w:sz w:val="28"/>
          <w:szCs w:val="28"/>
        </w:rPr>
        <w:t xml:space="preserve">Process Name: </w:t>
      </w:r>
      <w:r w:rsidR="00EB594A" w:rsidRPr="00EB594A">
        <w:rPr>
          <w:i/>
          <w:color w:val="F95C3C"/>
          <w:sz w:val="28"/>
          <w:szCs w:val="28"/>
        </w:rPr>
        <w:t>BYO</w:t>
      </w:r>
      <w:r w:rsidR="00EB594A">
        <w:rPr>
          <w:i/>
          <w:color w:val="F95C3C"/>
          <w:sz w:val="28"/>
          <w:szCs w:val="28"/>
        </w:rPr>
        <w:t xml:space="preserve"> </w:t>
      </w:r>
      <w:r w:rsidR="00EB594A" w:rsidRPr="00EB594A">
        <w:rPr>
          <w:i/>
          <w:color w:val="F95C3C"/>
          <w:sz w:val="28"/>
          <w:szCs w:val="28"/>
        </w:rPr>
        <w:t>Recipe</w:t>
      </w:r>
      <w:r w:rsidR="00EB594A">
        <w:rPr>
          <w:i/>
          <w:color w:val="F95C3C"/>
          <w:sz w:val="28"/>
          <w:szCs w:val="28"/>
        </w:rPr>
        <w:t xml:space="preserve"> </w:t>
      </w:r>
      <w:r w:rsidR="00EB594A" w:rsidRPr="00EB594A">
        <w:rPr>
          <w:i/>
          <w:color w:val="F95C3C"/>
          <w:sz w:val="28"/>
          <w:szCs w:val="28"/>
        </w:rPr>
        <w:t>Scraper</w:t>
      </w:r>
    </w:p>
    <w:p w14:paraId="5DE19CD1" w14:textId="77777777" w:rsidR="009A4536" w:rsidRDefault="00650CDA">
      <w:pPr>
        <w:rPr>
          <w:color w:val="02B3E4"/>
        </w:rPr>
      </w:pPr>
      <w:r>
        <w:rPr>
          <w:color w:val="02B3E4"/>
          <w:sz w:val="36"/>
          <w:szCs w:val="36"/>
        </w:rPr>
        <w:t>Table of Contents</w:t>
      </w:r>
    </w:p>
    <w:p w14:paraId="5DE19CD2" w14:textId="77777777" w:rsidR="009A4536" w:rsidRDefault="009A4536"/>
    <w:sdt>
      <w:sdtPr>
        <w:id w:val="-169641309"/>
        <w:docPartObj>
          <w:docPartGallery w:val="Table of Contents"/>
          <w:docPartUnique/>
        </w:docPartObj>
      </w:sdtPr>
      <w:sdtContent>
        <w:p w14:paraId="5DE19CD3" w14:textId="77777777" w:rsidR="009A4536" w:rsidRDefault="00650CDA">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5DE19CD4" w14:textId="77777777" w:rsidR="009A4536" w:rsidRDefault="00513021">
          <w:pPr>
            <w:tabs>
              <w:tab w:val="right" w:pos="10800"/>
            </w:tabs>
            <w:spacing w:before="200" w:line="240" w:lineRule="auto"/>
            <w:rPr>
              <w:color w:val="000000"/>
            </w:rPr>
          </w:pPr>
          <w:hyperlink w:anchor="_soa72miybokv">
            <w:r w:rsidR="00650CDA">
              <w:rPr>
                <w:color w:val="000000"/>
              </w:rPr>
              <w:t>Automated Master Project Details</w:t>
            </w:r>
          </w:hyperlink>
          <w:r w:rsidR="00650CDA">
            <w:rPr>
              <w:color w:val="000000"/>
            </w:rPr>
            <w:tab/>
          </w:r>
          <w:r w:rsidR="00650CDA">
            <w:fldChar w:fldCharType="begin"/>
          </w:r>
          <w:r w:rsidR="00650CDA">
            <w:instrText xml:space="preserve"> PAGEREF _soa72miybokv \h </w:instrText>
          </w:r>
          <w:r w:rsidR="00650CDA">
            <w:fldChar w:fldCharType="separate"/>
          </w:r>
          <w:r w:rsidR="00650CDA">
            <w:rPr>
              <w:b/>
              <w:color w:val="000000"/>
            </w:rPr>
            <w:t>1</w:t>
          </w:r>
          <w:r w:rsidR="00650CDA">
            <w:fldChar w:fldCharType="end"/>
          </w:r>
        </w:p>
        <w:p w14:paraId="5DE19CD5" w14:textId="77777777" w:rsidR="009A4536" w:rsidRDefault="00513021">
          <w:pPr>
            <w:tabs>
              <w:tab w:val="right" w:pos="10800"/>
            </w:tabs>
            <w:spacing w:before="200" w:line="240" w:lineRule="auto"/>
            <w:rPr>
              <w:color w:val="000000"/>
            </w:rPr>
          </w:pPr>
          <w:hyperlink w:anchor="_e5eh7vtp3elw">
            <w:r w:rsidR="00650CDA">
              <w:rPr>
                <w:color w:val="000000"/>
              </w:rPr>
              <w:t>Runtime Guide</w:t>
            </w:r>
          </w:hyperlink>
          <w:r w:rsidR="00650CDA">
            <w:rPr>
              <w:color w:val="000000"/>
            </w:rPr>
            <w:tab/>
          </w:r>
          <w:r w:rsidR="00650CDA">
            <w:fldChar w:fldCharType="begin"/>
          </w:r>
          <w:r w:rsidR="00650CDA">
            <w:instrText xml:space="preserve"> PAGEREF _e5eh7vtp3elw \h </w:instrText>
          </w:r>
          <w:r w:rsidR="00650CDA">
            <w:fldChar w:fldCharType="separate"/>
          </w:r>
          <w:r w:rsidR="00650CDA">
            <w:rPr>
              <w:b/>
              <w:color w:val="000000"/>
            </w:rPr>
            <w:t>1</w:t>
          </w:r>
          <w:r w:rsidR="00650CDA">
            <w:fldChar w:fldCharType="end"/>
          </w:r>
        </w:p>
        <w:p w14:paraId="5DE19CD6" w14:textId="77777777" w:rsidR="009A4536" w:rsidRDefault="00513021">
          <w:pPr>
            <w:tabs>
              <w:tab w:val="right" w:pos="10800"/>
            </w:tabs>
            <w:spacing w:before="60" w:line="240" w:lineRule="auto"/>
            <w:ind w:left="360"/>
            <w:rPr>
              <w:color w:val="000000"/>
            </w:rPr>
          </w:pPr>
          <w:hyperlink w:anchor="_2pt89uzbsm6q">
            <w:r w:rsidR="00650CDA">
              <w:rPr>
                <w:color w:val="000000"/>
              </w:rPr>
              <w:t>Runtime Diagram</w:t>
            </w:r>
          </w:hyperlink>
          <w:r w:rsidR="00650CDA">
            <w:rPr>
              <w:color w:val="000000"/>
            </w:rPr>
            <w:tab/>
          </w:r>
          <w:r w:rsidR="00650CDA">
            <w:fldChar w:fldCharType="begin"/>
          </w:r>
          <w:r w:rsidR="00650CDA">
            <w:instrText xml:space="preserve"> PAGEREF _2pt89uzbsm6q \h </w:instrText>
          </w:r>
          <w:r w:rsidR="00650CDA">
            <w:fldChar w:fldCharType="separate"/>
          </w:r>
          <w:r w:rsidR="00650CDA">
            <w:rPr>
              <w:color w:val="000000"/>
            </w:rPr>
            <w:t>1</w:t>
          </w:r>
          <w:r w:rsidR="00650CDA">
            <w:fldChar w:fldCharType="end"/>
          </w:r>
        </w:p>
        <w:p w14:paraId="5DE19CD7" w14:textId="77777777" w:rsidR="009A4536" w:rsidRDefault="00513021">
          <w:pPr>
            <w:tabs>
              <w:tab w:val="right" w:pos="10800"/>
            </w:tabs>
            <w:spacing w:before="60" w:line="240" w:lineRule="auto"/>
            <w:ind w:left="360"/>
            <w:rPr>
              <w:color w:val="000000"/>
            </w:rPr>
          </w:pPr>
          <w:hyperlink w:anchor="_8uc76jjm25ud">
            <w:r w:rsidR="00650CDA">
              <w:rPr>
                <w:color w:val="000000"/>
              </w:rPr>
              <w:t>List of Packages</w:t>
            </w:r>
          </w:hyperlink>
          <w:r w:rsidR="00650CDA">
            <w:rPr>
              <w:color w:val="000000"/>
            </w:rPr>
            <w:tab/>
          </w:r>
          <w:r w:rsidR="00650CDA">
            <w:fldChar w:fldCharType="begin"/>
          </w:r>
          <w:r w:rsidR="00650CDA">
            <w:instrText xml:space="preserve"> PAGEREF _8uc76jjm25ud \h </w:instrText>
          </w:r>
          <w:r w:rsidR="00650CDA">
            <w:fldChar w:fldCharType="separate"/>
          </w:r>
          <w:r w:rsidR="00650CDA">
            <w:rPr>
              <w:color w:val="000000"/>
            </w:rPr>
            <w:t>2</w:t>
          </w:r>
          <w:r w:rsidR="00650CDA">
            <w:fldChar w:fldCharType="end"/>
          </w:r>
        </w:p>
        <w:p w14:paraId="5DE19CD8" w14:textId="77777777" w:rsidR="009A4536" w:rsidRDefault="00513021">
          <w:pPr>
            <w:tabs>
              <w:tab w:val="right" w:pos="10800"/>
            </w:tabs>
            <w:spacing w:before="60" w:line="240" w:lineRule="auto"/>
            <w:ind w:left="360"/>
            <w:rPr>
              <w:color w:val="000000"/>
            </w:rPr>
          </w:pPr>
          <w:hyperlink w:anchor="_33q1drg667x0">
            <w:r w:rsidR="00650CDA">
              <w:rPr>
                <w:color w:val="000000"/>
              </w:rPr>
              <w:t>Master Project Runtime Details</w:t>
            </w:r>
          </w:hyperlink>
          <w:r w:rsidR="00650CDA">
            <w:rPr>
              <w:color w:val="000000"/>
            </w:rPr>
            <w:tab/>
          </w:r>
          <w:r w:rsidR="00650CDA">
            <w:fldChar w:fldCharType="begin"/>
          </w:r>
          <w:r w:rsidR="00650CDA">
            <w:instrText xml:space="preserve"> PAGEREF _33q1drg667x0 \h </w:instrText>
          </w:r>
          <w:r w:rsidR="00650CDA">
            <w:fldChar w:fldCharType="separate"/>
          </w:r>
          <w:r w:rsidR="00650CDA">
            <w:rPr>
              <w:color w:val="000000"/>
            </w:rPr>
            <w:t>2</w:t>
          </w:r>
          <w:r w:rsidR="00650CDA">
            <w:fldChar w:fldCharType="end"/>
          </w:r>
        </w:p>
        <w:p w14:paraId="5DE19CD9" w14:textId="77777777" w:rsidR="009A4536" w:rsidRDefault="00513021">
          <w:pPr>
            <w:tabs>
              <w:tab w:val="right" w:pos="10800"/>
            </w:tabs>
            <w:spacing w:before="200" w:line="240" w:lineRule="auto"/>
            <w:rPr>
              <w:b/>
              <w:color w:val="000000"/>
            </w:rPr>
          </w:pPr>
          <w:hyperlink w:anchor="_q7qb3l8qz84p">
            <w:r w:rsidR="00650CDA">
              <w:rPr>
                <w:b/>
                <w:color w:val="000000"/>
              </w:rPr>
              <w:t>Project Details</w:t>
            </w:r>
          </w:hyperlink>
          <w:r w:rsidR="00650CDA">
            <w:rPr>
              <w:b/>
              <w:color w:val="000000"/>
            </w:rPr>
            <w:tab/>
          </w:r>
          <w:r w:rsidR="00650CDA">
            <w:fldChar w:fldCharType="begin"/>
          </w:r>
          <w:r w:rsidR="00650CDA">
            <w:instrText xml:space="preserve"> PAGEREF _q7qb3l8qz84p \h </w:instrText>
          </w:r>
          <w:r w:rsidR="00650CDA">
            <w:fldChar w:fldCharType="separate"/>
          </w:r>
          <w:r w:rsidR="00650CDA">
            <w:rPr>
              <w:b/>
              <w:color w:val="000000"/>
            </w:rPr>
            <w:t>3</w:t>
          </w:r>
          <w:r w:rsidR="00650CDA">
            <w:fldChar w:fldCharType="end"/>
          </w:r>
        </w:p>
        <w:p w14:paraId="5DE19CDA" w14:textId="77777777" w:rsidR="009A4536" w:rsidRDefault="00513021">
          <w:pPr>
            <w:tabs>
              <w:tab w:val="right" w:pos="10800"/>
            </w:tabs>
            <w:spacing w:before="60" w:line="240" w:lineRule="auto"/>
            <w:ind w:left="360"/>
            <w:rPr>
              <w:color w:val="000000"/>
            </w:rPr>
          </w:pPr>
          <w:hyperlink w:anchor="_vrc3lxjwb5na">
            <w:r w:rsidR="00650CDA">
              <w:rPr>
                <w:color w:val="000000"/>
              </w:rPr>
              <w:t>Project Name: &lt;project name&gt;</w:t>
            </w:r>
          </w:hyperlink>
          <w:r w:rsidR="00650CDA">
            <w:rPr>
              <w:color w:val="000000"/>
            </w:rPr>
            <w:tab/>
          </w:r>
          <w:r w:rsidR="00650CDA">
            <w:fldChar w:fldCharType="begin"/>
          </w:r>
          <w:r w:rsidR="00650CDA">
            <w:instrText xml:space="preserve"> PAGEREF _vrc3lxjwb5na \h </w:instrText>
          </w:r>
          <w:r w:rsidR="00650CDA">
            <w:fldChar w:fldCharType="separate"/>
          </w:r>
          <w:r w:rsidR="00650CDA">
            <w:rPr>
              <w:color w:val="000000"/>
            </w:rPr>
            <w:t>3</w:t>
          </w:r>
          <w:r w:rsidR="00650CDA">
            <w:fldChar w:fldCharType="end"/>
          </w:r>
        </w:p>
        <w:p w14:paraId="5DE19CDB" w14:textId="77777777" w:rsidR="009A4536" w:rsidRDefault="00513021">
          <w:pPr>
            <w:tabs>
              <w:tab w:val="right" w:pos="10800"/>
            </w:tabs>
            <w:spacing w:before="60" w:line="240" w:lineRule="auto"/>
            <w:ind w:left="720"/>
            <w:rPr>
              <w:color w:val="000000"/>
            </w:rPr>
          </w:pPr>
          <w:hyperlink w:anchor="_in5ehl2op8tm">
            <w:r w:rsidR="00650CDA">
              <w:rPr>
                <w:color w:val="000000"/>
              </w:rPr>
              <w:t>Workflow(s) specific to the Project</w:t>
            </w:r>
          </w:hyperlink>
          <w:r w:rsidR="00650CDA">
            <w:rPr>
              <w:color w:val="000000"/>
            </w:rPr>
            <w:tab/>
          </w:r>
          <w:r w:rsidR="00650CDA">
            <w:fldChar w:fldCharType="begin"/>
          </w:r>
          <w:r w:rsidR="00650CDA">
            <w:instrText xml:space="preserve"> PAGEREF _in5ehl2op8tm \h </w:instrText>
          </w:r>
          <w:r w:rsidR="00650CDA">
            <w:fldChar w:fldCharType="separate"/>
          </w:r>
          <w:r w:rsidR="00650CDA">
            <w:rPr>
              <w:color w:val="000000"/>
            </w:rPr>
            <w:t>4</w:t>
          </w:r>
          <w:r w:rsidR="00650CDA">
            <w:fldChar w:fldCharType="end"/>
          </w:r>
        </w:p>
        <w:p w14:paraId="5DE19CDC" w14:textId="77777777" w:rsidR="009A4536" w:rsidRDefault="00513021">
          <w:pPr>
            <w:tabs>
              <w:tab w:val="right" w:pos="10800"/>
            </w:tabs>
            <w:spacing w:before="60" w:line="240" w:lineRule="auto"/>
            <w:ind w:left="360"/>
          </w:pPr>
          <w:hyperlink w:anchor="_eddmfv9qxvte">
            <w:r w:rsidR="00650CDA">
              <w:t>Project Name: &lt;project name&gt;</w:t>
            </w:r>
          </w:hyperlink>
          <w:r w:rsidR="00650CDA">
            <w:tab/>
          </w:r>
          <w:r w:rsidR="00650CDA">
            <w:fldChar w:fldCharType="begin"/>
          </w:r>
          <w:r w:rsidR="00650CDA">
            <w:instrText xml:space="preserve"> PAGEREF _eddmfv9qxvte \h </w:instrText>
          </w:r>
          <w:r w:rsidR="00650CDA">
            <w:fldChar w:fldCharType="separate"/>
          </w:r>
          <w:r w:rsidR="00650CDA">
            <w:t>4</w:t>
          </w:r>
          <w:r w:rsidR="00650CDA">
            <w:fldChar w:fldCharType="end"/>
          </w:r>
        </w:p>
        <w:p w14:paraId="5DE19CDD" w14:textId="77777777" w:rsidR="009A4536" w:rsidRDefault="00513021">
          <w:pPr>
            <w:tabs>
              <w:tab w:val="right" w:pos="10800"/>
            </w:tabs>
            <w:spacing w:before="60" w:line="240" w:lineRule="auto"/>
            <w:ind w:left="720"/>
          </w:pPr>
          <w:hyperlink w:anchor="_cebp8lzhrwzt">
            <w:r w:rsidR="00650CDA">
              <w:t>Workflow(s) specific to the Project</w:t>
            </w:r>
          </w:hyperlink>
          <w:r w:rsidR="00650CDA">
            <w:tab/>
          </w:r>
          <w:r w:rsidR="00650CDA">
            <w:fldChar w:fldCharType="begin"/>
          </w:r>
          <w:r w:rsidR="00650CDA">
            <w:instrText xml:space="preserve"> PAGEREF _cebp8lzhrwzt \h </w:instrText>
          </w:r>
          <w:r w:rsidR="00650CDA">
            <w:fldChar w:fldCharType="separate"/>
          </w:r>
          <w:r w:rsidR="00650CDA">
            <w:t>5</w:t>
          </w:r>
          <w:r w:rsidR="00650CDA">
            <w:fldChar w:fldCharType="end"/>
          </w:r>
        </w:p>
        <w:p w14:paraId="5DE19CDE" w14:textId="77777777" w:rsidR="009A4536" w:rsidRDefault="00513021">
          <w:pPr>
            <w:tabs>
              <w:tab w:val="right" w:pos="10800"/>
            </w:tabs>
            <w:spacing w:before="200" w:line="240" w:lineRule="auto"/>
            <w:rPr>
              <w:b/>
              <w:color w:val="000000"/>
            </w:rPr>
          </w:pPr>
          <w:hyperlink w:anchor="_azdzmbnsrqr4">
            <w:r w:rsidR="00650CDA">
              <w:rPr>
                <w:b/>
                <w:color w:val="000000"/>
              </w:rPr>
              <w:t>Compliance Considerations and Reporting Requirements</w:t>
            </w:r>
          </w:hyperlink>
          <w:r w:rsidR="00650CDA">
            <w:rPr>
              <w:b/>
              <w:color w:val="000000"/>
            </w:rPr>
            <w:tab/>
          </w:r>
          <w:r w:rsidR="00650CDA">
            <w:fldChar w:fldCharType="begin"/>
          </w:r>
          <w:r w:rsidR="00650CDA">
            <w:instrText xml:space="preserve"> PAGEREF _azdzmbnsrqr4 \h </w:instrText>
          </w:r>
          <w:r w:rsidR="00650CDA">
            <w:fldChar w:fldCharType="separate"/>
          </w:r>
          <w:r w:rsidR="00650CDA">
            <w:rPr>
              <w:b/>
              <w:color w:val="000000"/>
            </w:rPr>
            <w:t>5</w:t>
          </w:r>
          <w:r w:rsidR="00650CDA">
            <w:fldChar w:fldCharType="end"/>
          </w:r>
        </w:p>
        <w:p w14:paraId="5DE19CDF" w14:textId="77777777" w:rsidR="009A4536" w:rsidRDefault="00513021">
          <w:pPr>
            <w:tabs>
              <w:tab w:val="right" w:pos="10800"/>
            </w:tabs>
            <w:spacing w:before="200" w:line="240" w:lineRule="auto"/>
            <w:rPr>
              <w:b/>
              <w:color w:val="000000"/>
            </w:rPr>
          </w:pPr>
          <w:hyperlink w:anchor="_gmvdjkbe065o">
            <w:r w:rsidR="00650CDA">
              <w:rPr>
                <w:b/>
                <w:color w:val="000000"/>
              </w:rPr>
              <w:t>Other Details</w:t>
            </w:r>
          </w:hyperlink>
          <w:r w:rsidR="00650CDA">
            <w:rPr>
              <w:b/>
              <w:color w:val="000000"/>
            </w:rPr>
            <w:tab/>
          </w:r>
          <w:r w:rsidR="00650CDA">
            <w:fldChar w:fldCharType="begin"/>
          </w:r>
          <w:r w:rsidR="00650CDA">
            <w:instrText xml:space="preserve"> PAGEREF _gmvdjkbe065o \h </w:instrText>
          </w:r>
          <w:r w:rsidR="00650CDA">
            <w:fldChar w:fldCharType="separate"/>
          </w:r>
          <w:r w:rsidR="00650CDA">
            <w:rPr>
              <w:b/>
              <w:color w:val="000000"/>
            </w:rPr>
            <w:t>6</w:t>
          </w:r>
          <w:r w:rsidR="00650CDA">
            <w:fldChar w:fldCharType="end"/>
          </w:r>
        </w:p>
        <w:p w14:paraId="5DE19CE0" w14:textId="77777777" w:rsidR="009A4536" w:rsidRDefault="00513021">
          <w:pPr>
            <w:tabs>
              <w:tab w:val="right" w:pos="10800"/>
            </w:tabs>
            <w:spacing w:before="60" w:line="240" w:lineRule="auto"/>
            <w:ind w:left="360"/>
            <w:rPr>
              <w:color w:val="000000"/>
            </w:rPr>
          </w:pPr>
          <w:hyperlink w:anchor="_3e7irmfl1h6l">
            <w:r w:rsidR="00650CDA">
              <w:rPr>
                <w:color w:val="000000"/>
              </w:rPr>
              <w:t>Future Improvements</w:t>
            </w:r>
          </w:hyperlink>
          <w:r w:rsidR="00650CDA">
            <w:rPr>
              <w:color w:val="000000"/>
            </w:rPr>
            <w:tab/>
          </w:r>
          <w:r w:rsidR="00650CDA">
            <w:fldChar w:fldCharType="begin"/>
          </w:r>
          <w:r w:rsidR="00650CDA">
            <w:instrText xml:space="preserve"> PAGEREF _3e7irmfl1h6l \h </w:instrText>
          </w:r>
          <w:r w:rsidR="00650CDA">
            <w:fldChar w:fldCharType="separate"/>
          </w:r>
          <w:r w:rsidR="00650CDA">
            <w:rPr>
              <w:color w:val="000000"/>
            </w:rPr>
            <w:t>6</w:t>
          </w:r>
          <w:r w:rsidR="00650CDA">
            <w:fldChar w:fldCharType="end"/>
          </w:r>
        </w:p>
        <w:p w14:paraId="5DE19CE1" w14:textId="77777777" w:rsidR="009A4536" w:rsidRDefault="00513021">
          <w:pPr>
            <w:tabs>
              <w:tab w:val="right" w:pos="10800"/>
            </w:tabs>
            <w:spacing w:before="60" w:line="240" w:lineRule="auto"/>
            <w:ind w:left="360"/>
            <w:rPr>
              <w:color w:val="000000"/>
            </w:rPr>
          </w:pPr>
          <w:hyperlink w:anchor="_qtg3tsjmu03s">
            <w:r w:rsidR="00650CDA">
              <w:rPr>
                <w:color w:val="000000"/>
              </w:rPr>
              <w:t>Debugging Tips</w:t>
            </w:r>
          </w:hyperlink>
          <w:r w:rsidR="00650CDA">
            <w:rPr>
              <w:color w:val="000000"/>
            </w:rPr>
            <w:tab/>
          </w:r>
          <w:r w:rsidR="00650CDA">
            <w:fldChar w:fldCharType="begin"/>
          </w:r>
          <w:r w:rsidR="00650CDA">
            <w:instrText xml:space="preserve"> PAGEREF _qtg3tsjmu03s \h </w:instrText>
          </w:r>
          <w:r w:rsidR="00650CDA">
            <w:fldChar w:fldCharType="separate"/>
          </w:r>
          <w:r w:rsidR="00650CDA">
            <w:rPr>
              <w:color w:val="000000"/>
            </w:rPr>
            <w:t>6</w:t>
          </w:r>
          <w:r w:rsidR="00650CDA">
            <w:fldChar w:fldCharType="end"/>
          </w:r>
        </w:p>
        <w:p w14:paraId="5DE19CE2" w14:textId="77777777" w:rsidR="009A4536" w:rsidRDefault="00513021">
          <w:pPr>
            <w:tabs>
              <w:tab w:val="right" w:pos="10800"/>
            </w:tabs>
            <w:spacing w:before="60" w:line="240" w:lineRule="auto"/>
            <w:ind w:left="360"/>
            <w:rPr>
              <w:color w:val="000000"/>
            </w:rPr>
          </w:pPr>
          <w:hyperlink w:anchor="_zgfonke2bma">
            <w:r w:rsidR="00650CDA">
              <w:rPr>
                <w:color w:val="000000"/>
              </w:rPr>
              <w:t>Other Remarks</w:t>
            </w:r>
          </w:hyperlink>
          <w:r w:rsidR="00650CDA">
            <w:rPr>
              <w:color w:val="000000"/>
            </w:rPr>
            <w:tab/>
          </w:r>
          <w:r w:rsidR="00650CDA">
            <w:fldChar w:fldCharType="begin"/>
          </w:r>
          <w:r w:rsidR="00650CDA">
            <w:instrText xml:space="preserve"> PAGEREF _zgfonke2bma \h </w:instrText>
          </w:r>
          <w:r w:rsidR="00650CDA">
            <w:fldChar w:fldCharType="separate"/>
          </w:r>
          <w:r w:rsidR="00650CDA">
            <w:rPr>
              <w:color w:val="000000"/>
            </w:rPr>
            <w:t>6</w:t>
          </w:r>
          <w:r w:rsidR="00650CDA">
            <w:fldChar w:fldCharType="end"/>
          </w:r>
        </w:p>
        <w:p w14:paraId="5DE19CE3" w14:textId="77777777" w:rsidR="009A4536" w:rsidRDefault="00513021">
          <w:pPr>
            <w:tabs>
              <w:tab w:val="right" w:pos="10800"/>
            </w:tabs>
            <w:spacing w:before="200" w:line="240" w:lineRule="auto"/>
            <w:rPr>
              <w:b/>
              <w:color w:val="000000"/>
            </w:rPr>
          </w:pPr>
          <w:hyperlink w:anchor="_qba241jo7cu2">
            <w:r w:rsidR="00650CDA">
              <w:rPr>
                <w:b/>
                <w:color w:val="000000"/>
              </w:rPr>
              <w:t>Post UAT Specifications</w:t>
            </w:r>
          </w:hyperlink>
          <w:r w:rsidR="00650CDA">
            <w:rPr>
              <w:b/>
              <w:color w:val="000000"/>
            </w:rPr>
            <w:tab/>
          </w:r>
          <w:r w:rsidR="00650CDA">
            <w:fldChar w:fldCharType="begin"/>
          </w:r>
          <w:r w:rsidR="00650CDA">
            <w:instrText xml:space="preserve"> PAGEREF _qba241jo7cu2 \h </w:instrText>
          </w:r>
          <w:r w:rsidR="00650CDA">
            <w:fldChar w:fldCharType="separate"/>
          </w:r>
          <w:r w:rsidR="00650CDA">
            <w:rPr>
              <w:b/>
              <w:color w:val="000000"/>
            </w:rPr>
            <w:t>6</w:t>
          </w:r>
          <w:r w:rsidR="00650CDA">
            <w:fldChar w:fldCharType="end"/>
          </w:r>
        </w:p>
        <w:p w14:paraId="5DE19CE4" w14:textId="77777777" w:rsidR="009A4536" w:rsidRDefault="00513021">
          <w:pPr>
            <w:tabs>
              <w:tab w:val="right" w:pos="10800"/>
            </w:tabs>
            <w:spacing w:before="200" w:after="80" w:line="240" w:lineRule="auto"/>
            <w:rPr>
              <w:b/>
              <w:color w:val="000000"/>
            </w:rPr>
          </w:pPr>
          <w:hyperlink w:anchor="_go2cr78yd0pl">
            <w:r w:rsidR="00650CDA">
              <w:rPr>
                <w:b/>
                <w:color w:val="000000"/>
              </w:rPr>
              <w:t>Glossary</w:t>
            </w:r>
          </w:hyperlink>
          <w:r w:rsidR="00650CDA">
            <w:rPr>
              <w:b/>
              <w:color w:val="000000"/>
            </w:rPr>
            <w:tab/>
          </w:r>
          <w:r w:rsidR="00650CDA">
            <w:fldChar w:fldCharType="begin"/>
          </w:r>
          <w:r w:rsidR="00650CDA">
            <w:instrText xml:space="preserve"> PAGEREF _go2cr78yd0pl \h </w:instrText>
          </w:r>
          <w:r w:rsidR="00650CDA">
            <w:fldChar w:fldCharType="separate"/>
          </w:r>
          <w:r w:rsidR="00650CDA">
            <w:rPr>
              <w:b/>
              <w:color w:val="000000"/>
            </w:rPr>
            <w:t>6</w:t>
          </w:r>
          <w:r w:rsidR="00650CDA">
            <w:fldChar w:fldCharType="end"/>
          </w:r>
          <w:r w:rsidR="00650CDA">
            <w:fldChar w:fldCharType="end"/>
          </w:r>
        </w:p>
      </w:sdtContent>
    </w:sdt>
    <w:p w14:paraId="5DE19CE5" w14:textId="77777777" w:rsidR="009A4536" w:rsidRDefault="009A4536"/>
    <w:p w14:paraId="5DE19CE6" w14:textId="77777777" w:rsidR="009A4536" w:rsidRDefault="00650CDA">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9A4536" w14:paraId="5DE19CEE" w14:textId="77777777" w:rsidTr="00C53C8D">
        <w:tc>
          <w:tcPr>
            <w:tcW w:w="1542" w:type="dxa"/>
            <w:shd w:val="clear" w:color="auto" w:fill="auto"/>
            <w:tcMar>
              <w:top w:w="100" w:type="dxa"/>
              <w:left w:w="100" w:type="dxa"/>
              <w:bottom w:w="100" w:type="dxa"/>
              <w:right w:w="100" w:type="dxa"/>
            </w:tcMar>
          </w:tcPr>
          <w:p w14:paraId="5DE19CE7" w14:textId="77777777" w:rsidR="009A4536" w:rsidRDefault="00650CDA">
            <w:pPr>
              <w:widowControl w:val="0"/>
              <w:pBdr>
                <w:top w:val="nil"/>
                <w:left w:val="nil"/>
                <w:bottom w:val="nil"/>
                <w:right w:val="nil"/>
                <w:between w:val="nil"/>
              </w:pBdr>
              <w:spacing w:line="240" w:lineRule="auto"/>
            </w:pPr>
            <w:r>
              <w:t>Date</w:t>
            </w:r>
          </w:p>
        </w:tc>
        <w:tc>
          <w:tcPr>
            <w:tcW w:w="1543" w:type="dxa"/>
            <w:shd w:val="clear" w:color="auto" w:fill="auto"/>
            <w:tcMar>
              <w:top w:w="100" w:type="dxa"/>
              <w:left w:w="100" w:type="dxa"/>
              <w:bottom w:w="100" w:type="dxa"/>
              <w:right w:w="100" w:type="dxa"/>
            </w:tcMar>
          </w:tcPr>
          <w:p w14:paraId="5DE19CE8" w14:textId="77777777" w:rsidR="009A4536" w:rsidRDefault="00650CDA">
            <w:pPr>
              <w:widowControl w:val="0"/>
              <w:pBdr>
                <w:top w:val="nil"/>
                <w:left w:val="nil"/>
                <w:bottom w:val="nil"/>
                <w:right w:val="nil"/>
                <w:between w:val="nil"/>
              </w:pBdr>
              <w:spacing w:line="240" w:lineRule="auto"/>
            </w:pPr>
            <w:r>
              <w:t>Version</w:t>
            </w:r>
          </w:p>
        </w:tc>
        <w:tc>
          <w:tcPr>
            <w:tcW w:w="1543" w:type="dxa"/>
            <w:shd w:val="clear" w:color="auto" w:fill="auto"/>
            <w:tcMar>
              <w:top w:w="100" w:type="dxa"/>
              <w:left w:w="100" w:type="dxa"/>
              <w:bottom w:w="100" w:type="dxa"/>
              <w:right w:w="100" w:type="dxa"/>
            </w:tcMar>
          </w:tcPr>
          <w:p w14:paraId="5DE19CE9" w14:textId="77777777" w:rsidR="009A4536" w:rsidRDefault="00650CDA">
            <w:pPr>
              <w:widowControl w:val="0"/>
              <w:pBdr>
                <w:top w:val="nil"/>
                <w:left w:val="nil"/>
                <w:bottom w:val="nil"/>
                <w:right w:val="nil"/>
                <w:between w:val="nil"/>
              </w:pBdr>
              <w:spacing w:line="240" w:lineRule="auto"/>
            </w:pPr>
            <w:r>
              <w:t>Role</w:t>
            </w:r>
          </w:p>
        </w:tc>
        <w:tc>
          <w:tcPr>
            <w:tcW w:w="1543" w:type="dxa"/>
            <w:shd w:val="clear" w:color="auto" w:fill="auto"/>
            <w:tcMar>
              <w:top w:w="100" w:type="dxa"/>
              <w:left w:w="100" w:type="dxa"/>
              <w:bottom w:w="100" w:type="dxa"/>
              <w:right w:w="100" w:type="dxa"/>
            </w:tcMar>
          </w:tcPr>
          <w:p w14:paraId="5DE19CEA" w14:textId="77777777" w:rsidR="009A4536" w:rsidRDefault="00650CDA">
            <w:pPr>
              <w:widowControl w:val="0"/>
              <w:pBdr>
                <w:top w:val="nil"/>
                <w:left w:val="nil"/>
                <w:bottom w:val="nil"/>
                <w:right w:val="nil"/>
                <w:between w:val="nil"/>
              </w:pBdr>
              <w:spacing w:line="240" w:lineRule="auto"/>
            </w:pPr>
            <w:r>
              <w:t>Name</w:t>
            </w:r>
          </w:p>
        </w:tc>
        <w:tc>
          <w:tcPr>
            <w:tcW w:w="1543" w:type="dxa"/>
            <w:shd w:val="clear" w:color="auto" w:fill="auto"/>
            <w:tcMar>
              <w:top w:w="100" w:type="dxa"/>
              <w:left w:w="100" w:type="dxa"/>
              <w:bottom w:w="100" w:type="dxa"/>
              <w:right w:w="100" w:type="dxa"/>
            </w:tcMar>
          </w:tcPr>
          <w:p w14:paraId="5DE19CEB" w14:textId="77777777" w:rsidR="009A4536" w:rsidRDefault="00650CDA">
            <w:pPr>
              <w:widowControl w:val="0"/>
              <w:pBdr>
                <w:top w:val="nil"/>
                <w:left w:val="nil"/>
                <w:bottom w:val="nil"/>
                <w:right w:val="nil"/>
                <w:between w:val="nil"/>
              </w:pBdr>
              <w:spacing w:line="240" w:lineRule="auto"/>
            </w:pPr>
            <w:r>
              <w:t>Organization Department</w:t>
            </w:r>
          </w:p>
        </w:tc>
        <w:tc>
          <w:tcPr>
            <w:tcW w:w="1543" w:type="dxa"/>
            <w:shd w:val="clear" w:color="auto" w:fill="auto"/>
            <w:tcMar>
              <w:top w:w="100" w:type="dxa"/>
              <w:left w:w="100" w:type="dxa"/>
              <w:bottom w:w="100" w:type="dxa"/>
              <w:right w:w="100" w:type="dxa"/>
            </w:tcMar>
          </w:tcPr>
          <w:p w14:paraId="5DE19CEC" w14:textId="77777777" w:rsidR="009A4536" w:rsidRDefault="00650CDA">
            <w:pPr>
              <w:widowControl w:val="0"/>
              <w:pBdr>
                <w:top w:val="nil"/>
                <w:left w:val="nil"/>
                <w:bottom w:val="nil"/>
                <w:right w:val="nil"/>
                <w:between w:val="nil"/>
              </w:pBdr>
              <w:spacing w:line="240" w:lineRule="auto"/>
            </w:pPr>
            <w:r>
              <w:t xml:space="preserve">Function </w:t>
            </w:r>
          </w:p>
        </w:tc>
        <w:tc>
          <w:tcPr>
            <w:tcW w:w="1543" w:type="dxa"/>
            <w:shd w:val="clear" w:color="auto" w:fill="auto"/>
            <w:tcMar>
              <w:top w:w="100" w:type="dxa"/>
              <w:left w:w="100" w:type="dxa"/>
              <w:bottom w:w="100" w:type="dxa"/>
              <w:right w:w="100" w:type="dxa"/>
            </w:tcMar>
          </w:tcPr>
          <w:p w14:paraId="5DE19CED" w14:textId="77777777" w:rsidR="009A4536" w:rsidRDefault="00650CDA">
            <w:pPr>
              <w:widowControl w:val="0"/>
              <w:pBdr>
                <w:top w:val="nil"/>
                <w:left w:val="nil"/>
                <w:bottom w:val="nil"/>
                <w:right w:val="nil"/>
                <w:between w:val="nil"/>
              </w:pBdr>
              <w:spacing w:line="240" w:lineRule="auto"/>
            </w:pPr>
            <w:r>
              <w:t>Comments</w:t>
            </w:r>
          </w:p>
        </w:tc>
      </w:tr>
      <w:tr w:rsidR="009A4536" w14:paraId="5DE19CF6" w14:textId="77777777" w:rsidTr="00C53C8D">
        <w:tc>
          <w:tcPr>
            <w:tcW w:w="1542" w:type="dxa"/>
            <w:shd w:val="clear" w:color="auto" w:fill="auto"/>
            <w:tcMar>
              <w:top w:w="100" w:type="dxa"/>
              <w:left w:w="100" w:type="dxa"/>
              <w:bottom w:w="100" w:type="dxa"/>
              <w:right w:w="100" w:type="dxa"/>
            </w:tcMar>
          </w:tcPr>
          <w:p w14:paraId="5DE19CEF" w14:textId="055FC77F" w:rsidR="009A4536" w:rsidRDefault="0028703E">
            <w:pPr>
              <w:widowControl w:val="0"/>
              <w:pBdr>
                <w:top w:val="nil"/>
                <w:left w:val="nil"/>
                <w:bottom w:val="nil"/>
                <w:right w:val="nil"/>
                <w:between w:val="nil"/>
              </w:pBdr>
              <w:spacing w:line="240" w:lineRule="auto"/>
            </w:pPr>
            <w:r>
              <w:t>08</w:t>
            </w:r>
            <w:r w:rsidR="00A56790">
              <w:t>-</w:t>
            </w:r>
            <w:r>
              <w:t>Feb</w:t>
            </w:r>
            <w:r w:rsidR="00A56790">
              <w:t>-202</w:t>
            </w:r>
            <w:r>
              <w:t>1</w:t>
            </w:r>
          </w:p>
        </w:tc>
        <w:tc>
          <w:tcPr>
            <w:tcW w:w="1543" w:type="dxa"/>
            <w:shd w:val="clear" w:color="auto" w:fill="auto"/>
            <w:tcMar>
              <w:top w:w="100" w:type="dxa"/>
              <w:left w:w="100" w:type="dxa"/>
              <w:bottom w:w="100" w:type="dxa"/>
              <w:right w:w="100" w:type="dxa"/>
            </w:tcMar>
          </w:tcPr>
          <w:p w14:paraId="5DE19CF0" w14:textId="77777777" w:rsidR="009A4536" w:rsidRDefault="00650CDA">
            <w:pPr>
              <w:widowControl w:val="0"/>
              <w:pBdr>
                <w:top w:val="nil"/>
                <w:left w:val="nil"/>
                <w:bottom w:val="nil"/>
                <w:right w:val="nil"/>
                <w:between w:val="nil"/>
              </w:pBdr>
              <w:spacing w:line="240" w:lineRule="auto"/>
            </w:pPr>
            <w:r>
              <w:t>1.0</w:t>
            </w:r>
          </w:p>
        </w:tc>
        <w:tc>
          <w:tcPr>
            <w:tcW w:w="1543" w:type="dxa"/>
            <w:shd w:val="clear" w:color="auto" w:fill="auto"/>
            <w:tcMar>
              <w:top w:w="100" w:type="dxa"/>
              <w:left w:w="100" w:type="dxa"/>
              <w:bottom w:w="100" w:type="dxa"/>
              <w:right w:w="100" w:type="dxa"/>
            </w:tcMar>
          </w:tcPr>
          <w:p w14:paraId="5DE19CF1" w14:textId="77777777" w:rsidR="009A4536" w:rsidRDefault="00650CDA">
            <w:pPr>
              <w:widowControl w:val="0"/>
              <w:pBdr>
                <w:top w:val="nil"/>
                <w:left w:val="nil"/>
                <w:bottom w:val="nil"/>
                <w:right w:val="nil"/>
                <w:between w:val="nil"/>
              </w:pBdr>
              <w:spacing w:line="240" w:lineRule="auto"/>
            </w:pPr>
            <w:r>
              <w:t>Author</w:t>
            </w:r>
          </w:p>
        </w:tc>
        <w:tc>
          <w:tcPr>
            <w:tcW w:w="1543" w:type="dxa"/>
            <w:shd w:val="clear" w:color="auto" w:fill="auto"/>
            <w:tcMar>
              <w:top w:w="100" w:type="dxa"/>
              <w:left w:w="100" w:type="dxa"/>
              <w:bottom w:w="100" w:type="dxa"/>
              <w:right w:w="100" w:type="dxa"/>
            </w:tcMar>
          </w:tcPr>
          <w:p w14:paraId="5DE19CF2" w14:textId="247C1EF0" w:rsidR="009A4536" w:rsidRDefault="00A56790">
            <w:pPr>
              <w:widowControl w:val="0"/>
              <w:pBdr>
                <w:top w:val="nil"/>
                <w:left w:val="nil"/>
                <w:bottom w:val="nil"/>
                <w:right w:val="nil"/>
                <w:between w:val="nil"/>
              </w:pBdr>
              <w:spacing w:line="240" w:lineRule="auto"/>
            </w:pPr>
            <w:r>
              <w:t>Jes Hunsballe</w:t>
            </w:r>
          </w:p>
        </w:tc>
        <w:tc>
          <w:tcPr>
            <w:tcW w:w="1543" w:type="dxa"/>
            <w:shd w:val="clear" w:color="auto" w:fill="auto"/>
            <w:tcMar>
              <w:top w:w="100" w:type="dxa"/>
              <w:left w:w="100" w:type="dxa"/>
              <w:bottom w:w="100" w:type="dxa"/>
              <w:right w:w="100" w:type="dxa"/>
            </w:tcMar>
          </w:tcPr>
          <w:p w14:paraId="5DE19CF3" w14:textId="27578A46" w:rsidR="009A4536" w:rsidRDefault="00A56790">
            <w:pPr>
              <w:widowControl w:val="0"/>
              <w:pBdr>
                <w:top w:val="nil"/>
                <w:left w:val="nil"/>
                <w:bottom w:val="nil"/>
                <w:right w:val="nil"/>
                <w:between w:val="nil"/>
              </w:pBdr>
              <w:spacing w:line="240" w:lineRule="auto"/>
            </w:pPr>
            <w:r>
              <w:t>N/A</w:t>
            </w:r>
          </w:p>
        </w:tc>
        <w:tc>
          <w:tcPr>
            <w:tcW w:w="1543" w:type="dxa"/>
            <w:shd w:val="clear" w:color="auto" w:fill="auto"/>
            <w:tcMar>
              <w:top w:w="100" w:type="dxa"/>
              <w:left w:w="100" w:type="dxa"/>
              <w:bottom w:w="100" w:type="dxa"/>
              <w:right w:w="100" w:type="dxa"/>
            </w:tcMar>
          </w:tcPr>
          <w:p w14:paraId="5DE19CF4" w14:textId="2EC8ECEC" w:rsidR="009A4536" w:rsidRDefault="00A56790">
            <w:pPr>
              <w:widowControl w:val="0"/>
              <w:pBdr>
                <w:top w:val="nil"/>
                <w:left w:val="nil"/>
                <w:bottom w:val="nil"/>
                <w:right w:val="nil"/>
                <w:between w:val="nil"/>
              </w:pBdr>
              <w:spacing w:line="240" w:lineRule="auto"/>
            </w:pPr>
            <w:r>
              <w:t>N/A</w:t>
            </w:r>
          </w:p>
        </w:tc>
        <w:tc>
          <w:tcPr>
            <w:tcW w:w="1543" w:type="dxa"/>
            <w:shd w:val="clear" w:color="auto" w:fill="auto"/>
            <w:tcMar>
              <w:top w:w="100" w:type="dxa"/>
              <w:left w:w="100" w:type="dxa"/>
              <w:bottom w:w="100" w:type="dxa"/>
              <w:right w:w="100" w:type="dxa"/>
            </w:tcMar>
          </w:tcPr>
          <w:p w14:paraId="5DE19CF5" w14:textId="77777777" w:rsidR="009A4536" w:rsidRDefault="009A4536">
            <w:pPr>
              <w:widowControl w:val="0"/>
              <w:pBdr>
                <w:top w:val="nil"/>
                <w:left w:val="nil"/>
                <w:bottom w:val="nil"/>
                <w:right w:val="nil"/>
                <w:between w:val="nil"/>
              </w:pBdr>
              <w:spacing w:line="240" w:lineRule="auto"/>
            </w:pPr>
          </w:p>
        </w:tc>
      </w:tr>
      <w:tr w:rsidR="00513021" w14:paraId="256531E0" w14:textId="77777777" w:rsidTr="00C53C8D">
        <w:trPr>
          <w:ins w:id="3" w:author="Jes Hunsballe" w:date="2021-02-14T09:40:00Z"/>
        </w:trPr>
        <w:tc>
          <w:tcPr>
            <w:tcW w:w="1542" w:type="dxa"/>
            <w:shd w:val="clear" w:color="auto" w:fill="auto"/>
            <w:tcMar>
              <w:top w:w="100" w:type="dxa"/>
              <w:left w:w="100" w:type="dxa"/>
              <w:bottom w:w="100" w:type="dxa"/>
              <w:right w:w="100" w:type="dxa"/>
            </w:tcMar>
          </w:tcPr>
          <w:p w14:paraId="54ED3516" w14:textId="0E4169CC" w:rsidR="00513021" w:rsidRDefault="00513021" w:rsidP="00513021">
            <w:pPr>
              <w:widowControl w:val="0"/>
              <w:pBdr>
                <w:top w:val="nil"/>
                <w:left w:val="nil"/>
                <w:bottom w:val="nil"/>
                <w:right w:val="nil"/>
                <w:between w:val="nil"/>
              </w:pBdr>
              <w:spacing w:line="240" w:lineRule="auto"/>
              <w:rPr>
                <w:ins w:id="4" w:author="Jes Hunsballe" w:date="2021-02-14T09:40:00Z"/>
              </w:rPr>
            </w:pPr>
            <w:ins w:id="5" w:author="Jes Hunsballe" w:date="2021-02-14T09:40:00Z">
              <w:r>
                <w:t>13-Feb-2021</w:t>
              </w:r>
            </w:ins>
          </w:p>
        </w:tc>
        <w:tc>
          <w:tcPr>
            <w:tcW w:w="1543" w:type="dxa"/>
            <w:shd w:val="clear" w:color="auto" w:fill="auto"/>
            <w:tcMar>
              <w:top w:w="100" w:type="dxa"/>
              <w:left w:w="100" w:type="dxa"/>
              <w:bottom w:w="100" w:type="dxa"/>
              <w:right w:w="100" w:type="dxa"/>
            </w:tcMar>
          </w:tcPr>
          <w:p w14:paraId="2B1A6E07" w14:textId="7E846EB4" w:rsidR="00513021" w:rsidRDefault="00513021" w:rsidP="00513021">
            <w:pPr>
              <w:widowControl w:val="0"/>
              <w:pBdr>
                <w:top w:val="nil"/>
                <w:left w:val="nil"/>
                <w:bottom w:val="nil"/>
                <w:right w:val="nil"/>
                <w:between w:val="nil"/>
              </w:pBdr>
              <w:spacing w:line="240" w:lineRule="auto"/>
              <w:rPr>
                <w:ins w:id="6" w:author="Jes Hunsballe" w:date="2021-02-14T09:40:00Z"/>
              </w:rPr>
            </w:pPr>
            <w:ins w:id="7" w:author="Jes Hunsballe" w:date="2021-02-14T09:40:00Z">
              <w:r>
                <w:t>1.1</w:t>
              </w:r>
            </w:ins>
          </w:p>
        </w:tc>
        <w:tc>
          <w:tcPr>
            <w:tcW w:w="1543" w:type="dxa"/>
            <w:shd w:val="clear" w:color="auto" w:fill="auto"/>
            <w:tcMar>
              <w:top w:w="100" w:type="dxa"/>
              <w:left w:w="100" w:type="dxa"/>
              <w:bottom w:w="100" w:type="dxa"/>
              <w:right w:w="100" w:type="dxa"/>
            </w:tcMar>
          </w:tcPr>
          <w:p w14:paraId="2FFBBEA3" w14:textId="3997E70D" w:rsidR="00513021" w:rsidRDefault="00513021" w:rsidP="00513021">
            <w:pPr>
              <w:widowControl w:val="0"/>
              <w:pBdr>
                <w:top w:val="nil"/>
                <w:left w:val="nil"/>
                <w:bottom w:val="nil"/>
                <w:right w:val="nil"/>
                <w:between w:val="nil"/>
              </w:pBdr>
              <w:spacing w:line="240" w:lineRule="auto"/>
              <w:rPr>
                <w:ins w:id="8" w:author="Jes Hunsballe" w:date="2021-02-14T09:40:00Z"/>
              </w:rPr>
            </w:pPr>
            <w:ins w:id="9" w:author="Jes Hunsballe" w:date="2021-02-14T09:40:00Z">
              <w:r>
                <w:t>Author</w:t>
              </w:r>
            </w:ins>
          </w:p>
        </w:tc>
        <w:tc>
          <w:tcPr>
            <w:tcW w:w="1543" w:type="dxa"/>
            <w:shd w:val="clear" w:color="auto" w:fill="auto"/>
            <w:tcMar>
              <w:top w:w="100" w:type="dxa"/>
              <w:left w:w="100" w:type="dxa"/>
              <w:bottom w:w="100" w:type="dxa"/>
              <w:right w:w="100" w:type="dxa"/>
            </w:tcMar>
          </w:tcPr>
          <w:p w14:paraId="67CD409D" w14:textId="1387BAB6" w:rsidR="00513021" w:rsidRDefault="00513021" w:rsidP="00513021">
            <w:pPr>
              <w:widowControl w:val="0"/>
              <w:pBdr>
                <w:top w:val="nil"/>
                <w:left w:val="nil"/>
                <w:bottom w:val="nil"/>
                <w:right w:val="nil"/>
                <w:between w:val="nil"/>
              </w:pBdr>
              <w:spacing w:line="240" w:lineRule="auto"/>
              <w:rPr>
                <w:ins w:id="10" w:author="Jes Hunsballe" w:date="2021-02-14T09:40:00Z"/>
              </w:rPr>
            </w:pPr>
            <w:ins w:id="11" w:author="Jes Hunsballe" w:date="2021-02-14T09:40:00Z">
              <w:r>
                <w:t>Jes Hunsballe</w:t>
              </w:r>
            </w:ins>
          </w:p>
        </w:tc>
        <w:tc>
          <w:tcPr>
            <w:tcW w:w="1543" w:type="dxa"/>
            <w:shd w:val="clear" w:color="auto" w:fill="auto"/>
            <w:tcMar>
              <w:top w:w="100" w:type="dxa"/>
              <w:left w:w="100" w:type="dxa"/>
              <w:bottom w:w="100" w:type="dxa"/>
              <w:right w:w="100" w:type="dxa"/>
            </w:tcMar>
          </w:tcPr>
          <w:p w14:paraId="4834B93A" w14:textId="59129B8D" w:rsidR="00513021" w:rsidRDefault="00513021" w:rsidP="00513021">
            <w:pPr>
              <w:widowControl w:val="0"/>
              <w:pBdr>
                <w:top w:val="nil"/>
                <w:left w:val="nil"/>
                <w:bottom w:val="nil"/>
                <w:right w:val="nil"/>
                <w:between w:val="nil"/>
              </w:pBdr>
              <w:spacing w:line="240" w:lineRule="auto"/>
              <w:rPr>
                <w:ins w:id="12" w:author="Jes Hunsballe" w:date="2021-02-14T09:40:00Z"/>
              </w:rPr>
            </w:pPr>
            <w:ins w:id="13" w:author="Jes Hunsballe" w:date="2021-02-14T09:40:00Z">
              <w:r>
                <w:t>N/A</w:t>
              </w:r>
            </w:ins>
          </w:p>
        </w:tc>
        <w:tc>
          <w:tcPr>
            <w:tcW w:w="1543" w:type="dxa"/>
            <w:shd w:val="clear" w:color="auto" w:fill="auto"/>
            <w:tcMar>
              <w:top w:w="100" w:type="dxa"/>
              <w:left w:w="100" w:type="dxa"/>
              <w:bottom w:w="100" w:type="dxa"/>
              <w:right w:w="100" w:type="dxa"/>
            </w:tcMar>
          </w:tcPr>
          <w:p w14:paraId="29B2B905" w14:textId="39E65C58" w:rsidR="00513021" w:rsidRDefault="00513021" w:rsidP="00513021">
            <w:pPr>
              <w:widowControl w:val="0"/>
              <w:pBdr>
                <w:top w:val="nil"/>
                <w:left w:val="nil"/>
                <w:bottom w:val="nil"/>
                <w:right w:val="nil"/>
                <w:between w:val="nil"/>
              </w:pBdr>
              <w:spacing w:line="240" w:lineRule="auto"/>
              <w:rPr>
                <w:ins w:id="14" w:author="Jes Hunsballe" w:date="2021-02-14T09:40:00Z"/>
              </w:rPr>
            </w:pPr>
            <w:ins w:id="15" w:author="Jes Hunsballe" w:date="2021-02-14T09:40:00Z">
              <w:r>
                <w:t>N/A</w:t>
              </w:r>
            </w:ins>
          </w:p>
        </w:tc>
        <w:tc>
          <w:tcPr>
            <w:tcW w:w="1543" w:type="dxa"/>
            <w:shd w:val="clear" w:color="auto" w:fill="auto"/>
            <w:tcMar>
              <w:top w:w="100" w:type="dxa"/>
              <w:left w:w="100" w:type="dxa"/>
              <w:bottom w:w="100" w:type="dxa"/>
              <w:right w:w="100" w:type="dxa"/>
            </w:tcMar>
          </w:tcPr>
          <w:p w14:paraId="4870AB37" w14:textId="557179EE" w:rsidR="00513021" w:rsidRDefault="00513021" w:rsidP="00513021">
            <w:pPr>
              <w:widowControl w:val="0"/>
              <w:pBdr>
                <w:top w:val="nil"/>
                <w:left w:val="nil"/>
                <w:bottom w:val="nil"/>
                <w:right w:val="nil"/>
                <w:between w:val="nil"/>
              </w:pBdr>
              <w:spacing w:line="240" w:lineRule="auto"/>
              <w:rPr>
                <w:ins w:id="16" w:author="Jes Hunsballe" w:date="2021-02-14T09:40:00Z"/>
              </w:rPr>
            </w:pPr>
            <w:ins w:id="17" w:author="Jes Hunsballe" w:date="2021-02-14T09:40:00Z">
              <w:r>
                <w:t>Revised runtime diagram</w:t>
              </w:r>
            </w:ins>
          </w:p>
        </w:tc>
      </w:tr>
      <w:tr w:rsidR="00513021" w14:paraId="0F46FF21" w14:textId="77777777" w:rsidTr="00C53C8D">
        <w:trPr>
          <w:ins w:id="18" w:author="Jes Hunsballe" w:date="2021-02-14T09:40:00Z"/>
        </w:trPr>
        <w:tc>
          <w:tcPr>
            <w:tcW w:w="1542" w:type="dxa"/>
            <w:shd w:val="clear" w:color="auto" w:fill="auto"/>
            <w:tcMar>
              <w:top w:w="100" w:type="dxa"/>
              <w:left w:w="100" w:type="dxa"/>
              <w:bottom w:w="100" w:type="dxa"/>
              <w:right w:w="100" w:type="dxa"/>
            </w:tcMar>
          </w:tcPr>
          <w:p w14:paraId="1B43DE94" w14:textId="7D5F70C1" w:rsidR="00513021" w:rsidRDefault="00513021" w:rsidP="00513021">
            <w:pPr>
              <w:widowControl w:val="0"/>
              <w:pBdr>
                <w:top w:val="nil"/>
                <w:left w:val="nil"/>
                <w:bottom w:val="nil"/>
                <w:right w:val="nil"/>
                <w:between w:val="nil"/>
              </w:pBdr>
              <w:spacing w:line="240" w:lineRule="auto"/>
              <w:rPr>
                <w:ins w:id="19" w:author="Jes Hunsballe" w:date="2021-02-14T09:40:00Z"/>
              </w:rPr>
            </w:pPr>
            <w:ins w:id="20" w:author="Jes Hunsballe" w:date="2021-02-14T09:40:00Z">
              <w:r>
                <w:t>14-Feb-2021</w:t>
              </w:r>
            </w:ins>
          </w:p>
        </w:tc>
        <w:tc>
          <w:tcPr>
            <w:tcW w:w="1543" w:type="dxa"/>
            <w:shd w:val="clear" w:color="auto" w:fill="auto"/>
            <w:tcMar>
              <w:top w:w="100" w:type="dxa"/>
              <w:left w:w="100" w:type="dxa"/>
              <w:bottom w:w="100" w:type="dxa"/>
              <w:right w:w="100" w:type="dxa"/>
            </w:tcMar>
          </w:tcPr>
          <w:p w14:paraId="15BE97A7" w14:textId="51759F63" w:rsidR="00513021" w:rsidRDefault="00513021" w:rsidP="00513021">
            <w:pPr>
              <w:widowControl w:val="0"/>
              <w:pBdr>
                <w:top w:val="nil"/>
                <w:left w:val="nil"/>
                <w:bottom w:val="nil"/>
                <w:right w:val="nil"/>
                <w:between w:val="nil"/>
              </w:pBdr>
              <w:spacing w:line="240" w:lineRule="auto"/>
              <w:rPr>
                <w:ins w:id="21" w:author="Jes Hunsballe" w:date="2021-02-14T09:40:00Z"/>
              </w:rPr>
            </w:pPr>
            <w:ins w:id="22" w:author="Jes Hunsballe" w:date="2021-02-14T09:40:00Z">
              <w:r>
                <w:t>1.2</w:t>
              </w:r>
            </w:ins>
          </w:p>
        </w:tc>
        <w:tc>
          <w:tcPr>
            <w:tcW w:w="1543" w:type="dxa"/>
            <w:shd w:val="clear" w:color="auto" w:fill="auto"/>
            <w:tcMar>
              <w:top w:w="100" w:type="dxa"/>
              <w:left w:w="100" w:type="dxa"/>
              <w:bottom w:w="100" w:type="dxa"/>
              <w:right w:w="100" w:type="dxa"/>
            </w:tcMar>
          </w:tcPr>
          <w:p w14:paraId="4BCCAADF" w14:textId="28707BCC" w:rsidR="00513021" w:rsidRDefault="00513021" w:rsidP="00513021">
            <w:pPr>
              <w:widowControl w:val="0"/>
              <w:pBdr>
                <w:top w:val="nil"/>
                <w:left w:val="nil"/>
                <w:bottom w:val="nil"/>
                <w:right w:val="nil"/>
                <w:between w:val="nil"/>
              </w:pBdr>
              <w:spacing w:line="240" w:lineRule="auto"/>
              <w:rPr>
                <w:ins w:id="23" w:author="Jes Hunsballe" w:date="2021-02-14T09:40:00Z"/>
              </w:rPr>
            </w:pPr>
            <w:ins w:id="24" w:author="Jes Hunsballe" w:date="2021-02-14T09:40:00Z">
              <w:r>
                <w:t>Author</w:t>
              </w:r>
            </w:ins>
          </w:p>
        </w:tc>
        <w:tc>
          <w:tcPr>
            <w:tcW w:w="1543" w:type="dxa"/>
            <w:shd w:val="clear" w:color="auto" w:fill="auto"/>
            <w:tcMar>
              <w:top w:w="100" w:type="dxa"/>
              <w:left w:w="100" w:type="dxa"/>
              <w:bottom w:w="100" w:type="dxa"/>
              <w:right w:w="100" w:type="dxa"/>
            </w:tcMar>
          </w:tcPr>
          <w:p w14:paraId="05C4189D" w14:textId="7E4A0AFC" w:rsidR="00513021" w:rsidRDefault="00513021" w:rsidP="00513021">
            <w:pPr>
              <w:widowControl w:val="0"/>
              <w:pBdr>
                <w:top w:val="nil"/>
                <w:left w:val="nil"/>
                <w:bottom w:val="nil"/>
                <w:right w:val="nil"/>
                <w:between w:val="nil"/>
              </w:pBdr>
              <w:spacing w:line="240" w:lineRule="auto"/>
              <w:rPr>
                <w:ins w:id="25" w:author="Jes Hunsballe" w:date="2021-02-14T09:40:00Z"/>
              </w:rPr>
            </w:pPr>
            <w:ins w:id="26" w:author="Jes Hunsballe" w:date="2021-02-14T09:40:00Z">
              <w:r>
                <w:t>Jes Hunsballe</w:t>
              </w:r>
            </w:ins>
          </w:p>
        </w:tc>
        <w:tc>
          <w:tcPr>
            <w:tcW w:w="1543" w:type="dxa"/>
            <w:shd w:val="clear" w:color="auto" w:fill="auto"/>
            <w:tcMar>
              <w:top w:w="100" w:type="dxa"/>
              <w:left w:w="100" w:type="dxa"/>
              <w:bottom w:w="100" w:type="dxa"/>
              <w:right w:w="100" w:type="dxa"/>
            </w:tcMar>
          </w:tcPr>
          <w:p w14:paraId="4EF0EC37" w14:textId="7994697E" w:rsidR="00513021" w:rsidRDefault="00513021" w:rsidP="00513021">
            <w:pPr>
              <w:widowControl w:val="0"/>
              <w:pBdr>
                <w:top w:val="nil"/>
                <w:left w:val="nil"/>
                <w:bottom w:val="nil"/>
                <w:right w:val="nil"/>
                <w:between w:val="nil"/>
              </w:pBdr>
              <w:spacing w:line="240" w:lineRule="auto"/>
              <w:rPr>
                <w:ins w:id="27" w:author="Jes Hunsballe" w:date="2021-02-14T09:40:00Z"/>
              </w:rPr>
            </w:pPr>
            <w:ins w:id="28" w:author="Jes Hunsballe" w:date="2021-02-14T09:40:00Z">
              <w:r>
                <w:t>N/A</w:t>
              </w:r>
            </w:ins>
          </w:p>
        </w:tc>
        <w:tc>
          <w:tcPr>
            <w:tcW w:w="1543" w:type="dxa"/>
            <w:shd w:val="clear" w:color="auto" w:fill="auto"/>
            <w:tcMar>
              <w:top w:w="100" w:type="dxa"/>
              <w:left w:w="100" w:type="dxa"/>
              <w:bottom w:w="100" w:type="dxa"/>
              <w:right w:w="100" w:type="dxa"/>
            </w:tcMar>
          </w:tcPr>
          <w:p w14:paraId="0BA2E821" w14:textId="4DA00208" w:rsidR="00513021" w:rsidRDefault="00513021" w:rsidP="00513021">
            <w:pPr>
              <w:widowControl w:val="0"/>
              <w:pBdr>
                <w:top w:val="nil"/>
                <w:left w:val="nil"/>
                <w:bottom w:val="nil"/>
                <w:right w:val="nil"/>
                <w:between w:val="nil"/>
              </w:pBdr>
              <w:spacing w:line="240" w:lineRule="auto"/>
              <w:rPr>
                <w:ins w:id="29" w:author="Jes Hunsballe" w:date="2021-02-14T09:40:00Z"/>
              </w:rPr>
            </w:pPr>
            <w:ins w:id="30" w:author="Jes Hunsballe" w:date="2021-02-14T09:40:00Z">
              <w:r>
                <w:t>N/A</w:t>
              </w:r>
            </w:ins>
          </w:p>
        </w:tc>
        <w:tc>
          <w:tcPr>
            <w:tcW w:w="1543" w:type="dxa"/>
            <w:shd w:val="clear" w:color="auto" w:fill="auto"/>
            <w:tcMar>
              <w:top w:w="100" w:type="dxa"/>
              <w:left w:w="100" w:type="dxa"/>
              <w:bottom w:w="100" w:type="dxa"/>
              <w:right w:w="100" w:type="dxa"/>
            </w:tcMar>
          </w:tcPr>
          <w:p w14:paraId="03AFEDEB" w14:textId="6AB7E853" w:rsidR="00513021" w:rsidRDefault="002328A8" w:rsidP="00513021">
            <w:pPr>
              <w:widowControl w:val="0"/>
              <w:pBdr>
                <w:top w:val="nil"/>
                <w:left w:val="nil"/>
                <w:bottom w:val="nil"/>
                <w:right w:val="nil"/>
                <w:between w:val="nil"/>
              </w:pBdr>
              <w:spacing w:line="240" w:lineRule="auto"/>
              <w:rPr>
                <w:ins w:id="31" w:author="Jes Hunsballe" w:date="2021-02-14T09:40:00Z"/>
              </w:rPr>
            </w:pPr>
            <w:ins w:id="32" w:author="Jes Hunsballe" w:date="2021-02-14T09:47:00Z">
              <w:r>
                <w:t xml:space="preserve">Changes to </w:t>
              </w:r>
            </w:ins>
            <w:ins w:id="33" w:author="Jes Hunsballe" w:date="2021-02-14T09:40:00Z">
              <w:r w:rsidR="00513021">
                <w:lastRenderedPageBreak/>
                <w:t>List of Packages</w:t>
              </w:r>
            </w:ins>
            <w:ins w:id="34" w:author="Jes Hunsballe" w:date="2021-02-14T09:47:00Z">
              <w:r>
                <w:t xml:space="preserve">, Master </w:t>
              </w:r>
            </w:ins>
            <w:ins w:id="35" w:author="Jes Hunsballe" w:date="2021-02-14T09:48:00Z">
              <w:r>
                <w:t>P</w:t>
              </w:r>
            </w:ins>
            <w:ins w:id="36" w:author="Jes Hunsballe" w:date="2021-02-14T09:47:00Z">
              <w:r>
                <w:t xml:space="preserve">roject </w:t>
              </w:r>
            </w:ins>
            <w:ins w:id="37" w:author="Jes Hunsballe" w:date="2021-02-14T09:48:00Z">
              <w:r>
                <w:t>R</w:t>
              </w:r>
            </w:ins>
            <w:ins w:id="38" w:author="Jes Hunsballe" w:date="2021-02-14T09:47:00Z">
              <w:r>
                <w:t xml:space="preserve">untime </w:t>
              </w:r>
            </w:ins>
            <w:ins w:id="39" w:author="Jes Hunsballe" w:date="2021-02-14T09:48:00Z">
              <w:r>
                <w:t>D</w:t>
              </w:r>
            </w:ins>
            <w:ins w:id="40" w:author="Jes Hunsballe" w:date="2021-02-14T09:47:00Z">
              <w:r>
                <w:t>etails</w:t>
              </w:r>
            </w:ins>
            <w:ins w:id="41" w:author="Jes Hunsballe" w:date="2021-02-14T11:02:00Z">
              <w:r w:rsidR="00A87981">
                <w:t>, Project Details</w:t>
              </w:r>
            </w:ins>
          </w:p>
        </w:tc>
      </w:tr>
    </w:tbl>
    <w:p w14:paraId="5DE19CF7" w14:textId="77777777" w:rsidR="009A4536" w:rsidRDefault="009A4536"/>
    <w:p w14:paraId="5DE19CF8" w14:textId="77777777" w:rsidR="009A4536" w:rsidRDefault="00650CDA">
      <w:r>
        <w:rPr>
          <w:noProof/>
        </w:rPr>
        <mc:AlternateContent>
          <mc:Choice Requires="wpg">
            <w:drawing>
              <wp:inline distT="114300" distB="114300" distL="114300" distR="114300" wp14:anchorId="5DE19E58" wp14:editId="5DE19E59">
                <wp:extent cx="6824663" cy="18957"/>
                <wp:effectExtent l="0" t="0" r="0" b="0"/>
                <wp:docPr id="1" name=""/>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5DE19CF9" w14:textId="77777777" w:rsidR="009A4536" w:rsidRDefault="00650CDA">
      <w:pPr>
        <w:pStyle w:val="Heading1"/>
        <w:numPr>
          <w:ilvl w:val="0"/>
          <w:numId w:val="1"/>
        </w:numPr>
      </w:pPr>
      <w:bookmarkStart w:id="42" w:name="_fmc2ik42b62t" w:colFirst="0" w:colLast="0"/>
      <w:bookmarkEnd w:id="42"/>
      <w:r>
        <w:lastRenderedPageBreak/>
        <w:t>Document Overview</w:t>
      </w:r>
    </w:p>
    <w:p w14:paraId="5DE19CFA" w14:textId="77777777" w:rsidR="009A4536" w:rsidRDefault="00650CDA">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5DE19CFB" w14:textId="77777777" w:rsidR="009A4536" w:rsidRDefault="009A4536">
      <w:pPr>
        <w:ind w:left="720"/>
      </w:pPr>
    </w:p>
    <w:p w14:paraId="5DE19CFC" w14:textId="77777777" w:rsidR="009A4536" w:rsidRDefault="00650CDA">
      <w:pPr>
        <w:ind w:left="720"/>
      </w:pPr>
      <w:r>
        <w:t>The document naming convention will follow the naming convention and the version of the automated process. This can be “business process name version” or it can be defined, case by case, as part of the larger RPA project design.</w:t>
      </w:r>
    </w:p>
    <w:p w14:paraId="5DE19CFD" w14:textId="77777777" w:rsidR="009A4536" w:rsidRDefault="009A4536">
      <w:pPr>
        <w:ind w:left="720"/>
      </w:pPr>
    </w:p>
    <w:p w14:paraId="5DE19CFE" w14:textId="77777777" w:rsidR="009A4536" w:rsidRDefault="00650CDA">
      <w:pPr>
        <w:ind w:left="720"/>
      </w:pPr>
      <w:r>
        <w:t>This document is completed by the RPA Solution architect and RPA developer who automates the business process. It is reviewed by the business process owner, application owner, and CoE design authority.</w:t>
      </w:r>
    </w:p>
    <w:p w14:paraId="5DE19CFF" w14:textId="77777777" w:rsidR="009A4536" w:rsidRDefault="009A4536">
      <w:pPr>
        <w:ind w:left="720"/>
      </w:pPr>
    </w:p>
    <w:p w14:paraId="5DE19D00" w14:textId="77777777" w:rsidR="009A4536" w:rsidRDefault="00650CDA">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5DE19D01" w14:textId="77777777" w:rsidR="009A4536" w:rsidRDefault="00650CDA">
      <w:pPr>
        <w:pStyle w:val="Heading1"/>
        <w:numPr>
          <w:ilvl w:val="0"/>
          <w:numId w:val="1"/>
        </w:numPr>
      </w:pPr>
      <w:bookmarkStart w:id="43" w:name="_soa72miybokv" w:colFirst="0" w:colLast="0"/>
      <w:bookmarkEnd w:id="43"/>
      <w:r>
        <w:t>Master Project Details</w:t>
      </w:r>
    </w:p>
    <w:p w14:paraId="5DE19D02" w14:textId="77777777" w:rsidR="009A4536" w:rsidRDefault="00650CDA">
      <w:pPr>
        <w:pStyle w:val="Subtitle"/>
        <w:spacing w:after="0"/>
        <w:ind w:left="720"/>
      </w:pPr>
      <w:bookmarkStart w:id="44" w:name="_spd2jah2ghv8" w:colFirst="0" w:colLast="0"/>
      <w:bookmarkEnd w:id="44"/>
      <w:r>
        <w:t xml:space="preserve">Details filled in by the developer reflect the actual information for the master project released for production. </w:t>
      </w:r>
    </w:p>
    <w:p w14:paraId="5DE19D03" w14:textId="77777777" w:rsidR="009A4536" w:rsidRDefault="009A4536"/>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9A4536" w14:paraId="5DE19D08" w14:textId="77777777">
        <w:tc>
          <w:tcPr>
            <w:tcW w:w="480" w:type="dxa"/>
            <w:shd w:val="clear" w:color="auto" w:fill="auto"/>
            <w:tcMar>
              <w:top w:w="100" w:type="dxa"/>
              <w:left w:w="100" w:type="dxa"/>
              <w:bottom w:w="100" w:type="dxa"/>
              <w:right w:w="100" w:type="dxa"/>
            </w:tcMar>
          </w:tcPr>
          <w:p w14:paraId="5DE19D04" w14:textId="77777777" w:rsidR="009A4536" w:rsidRDefault="00650CDA">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5DE19D05" w14:textId="77777777" w:rsidR="009A4536" w:rsidRDefault="00650CDA">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5DE19D06" w14:textId="77777777" w:rsidR="009A4536" w:rsidRDefault="00650CDA">
            <w:pPr>
              <w:widowControl w:val="0"/>
              <w:pBdr>
                <w:top w:val="nil"/>
                <w:left w:val="nil"/>
                <w:bottom w:val="nil"/>
                <w:right w:val="nil"/>
                <w:between w:val="nil"/>
              </w:pBdr>
              <w:spacing w:line="240" w:lineRule="auto"/>
            </w:pPr>
            <w:r>
              <w:t xml:space="preserve">Details </w:t>
            </w:r>
          </w:p>
          <w:p w14:paraId="5DE19D07" w14:textId="77777777" w:rsidR="009A4536" w:rsidRDefault="00650CDA">
            <w:pPr>
              <w:pStyle w:val="Subtitle"/>
              <w:widowControl w:val="0"/>
              <w:spacing w:after="0" w:line="240" w:lineRule="auto"/>
            </w:pPr>
            <w:bookmarkStart w:id="45" w:name="_lojqru4c7mrk" w:colFirst="0" w:colLast="0"/>
            <w:bookmarkEnd w:id="45"/>
            <w:r>
              <w:t>Fill in with free text. If not applicable, mark the filed as "N/A". No empty fields.</w:t>
            </w:r>
          </w:p>
        </w:tc>
      </w:tr>
      <w:tr w:rsidR="009A4536" w14:paraId="5DE19D0C" w14:textId="77777777">
        <w:tc>
          <w:tcPr>
            <w:tcW w:w="480" w:type="dxa"/>
            <w:shd w:val="clear" w:color="auto" w:fill="auto"/>
            <w:tcMar>
              <w:top w:w="100" w:type="dxa"/>
              <w:left w:w="100" w:type="dxa"/>
              <w:bottom w:w="100" w:type="dxa"/>
              <w:right w:w="100" w:type="dxa"/>
            </w:tcMar>
          </w:tcPr>
          <w:p w14:paraId="5DE19D09" w14:textId="77777777" w:rsidR="009A4536" w:rsidRDefault="00650CDA">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5DE19D0A" w14:textId="77777777" w:rsidR="009A4536" w:rsidRDefault="00650CDA">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5DE19D0B" w14:textId="541604F7" w:rsidR="009A4536" w:rsidRDefault="0028703E">
            <w:pPr>
              <w:widowControl w:val="0"/>
              <w:pBdr>
                <w:top w:val="nil"/>
                <w:left w:val="nil"/>
                <w:bottom w:val="nil"/>
                <w:right w:val="nil"/>
                <w:between w:val="nil"/>
              </w:pBdr>
              <w:spacing w:line="240" w:lineRule="auto"/>
            </w:pPr>
            <w:r w:rsidRPr="0028703E">
              <w:t>BYO</w:t>
            </w:r>
            <w:r>
              <w:t xml:space="preserve"> </w:t>
            </w:r>
            <w:r w:rsidRPr="0028703E">
              <w:t>Recipe</w:t>
            </w:r>
            <w:r>
              <w:t xml:space="preserve"> </w:t>
            </w:r>
            <w:r w:rsidRPr="0028703E">
              <w:t>Scraper</w:t>
            </w:r>
            <w:r>
              <w:t xml:space="preserve"> </w:t>
            </w:r>
            <w:r w:rsidR="0001678A">
              <w:t>v1</w:t>
            </w:r>
            <w:r w:rsidR="00AD6247">
              <w:t>.1</w:t>
            </w:r>
          </w:p>
        </w:tc>
      </w:tr>
      <w:tr w:rsidR="009A4536" w14:paraId="5DE19D10" w14:textId="77777777">
        <w:tc>
          <w:tcPr>
            <w:tcW w:w="480" w:type="dxa"/>
            <w:shd w:val="clear" w:color="auto" w:fill="auto"/>
            <w:tcMar>
              <w:top w:w="100" w:type="dxa"/>
              <w:left w:w="100" w:type="dxa"/>
              <w:bottom w:w="100" w:type="dxa"/>
              <w:right w:w="100" w:type="dxa"/>
            </w:tcMar>
          </w:tcPr>
          <w:p w14:paraId="5DE19D0D" w14:textId="77777777" w:rsidR="009A4536" w:rsidRDefault="00650CDA">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5DE19D0E" w14:textId="77777777" w:rsidR="009A4536" w:rsidRDefault="00650CDA">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5DE19D0F" w14:textId="5E8524E8" w:rsidR="009A4536" w:rsidRDefault="00DD3ACC">
            <w:pPr>
              <w:widowControl w:val="0"/>
              <w:pBdr>
                <w:top w:val="nil"/>
                <w:left w:val="nil"/>
                <w:bottom w:val="nil"/>
                <w:right w:val="nil"/>
                <w:between w:val="nil"/>
              </w:pBdr>
              <w:spacing w:line="240" w:lineRule="auto"/>
            </w:pPr>
            <w:r>
              <w:t>Attended</w:t>
            </w:r>
          </w:p>
        </w:tc>
      </w:tr>
      <w:tr w:rsidR="009A4536" w14:paraId="5DE19D14" w14:textId="77777777">
        <w:tc>
          <w:tcPr>
            <w:tcW w:w="480" w:type="dxa"/>
            <w:shd w:val="clear" w:color="auto" w:fill="auto"/>
            <w:tcMar>
              <w:top w:w="100" w:type="dxa"/>
              <w:left w:w="100" w:type="dxa"/>
              <w:bottom w:w="100" w:type="dxa"/>
              <w:right w:w="100" w:type="dxa"/>
            </w:tcMar>
          </w:tcPr>
          <w:p w14:paraId="5DE19D11" w14:textId="77777777" w:rsidR="009A4536" w:rsidRDefault="00650CDA">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5DE19D12" w14:textId="77777777" w:rsidR="009A4536" w:rsidRDefault="00650CDA">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5DE19D13" w14:textId="683FE04C" w:rsidR="009A4536" w:rsidRDefault="00FC1351">
            <w:pPr>
              <w:widowControl w:val="0"/>
              <w:pBdr>
                <w:top w:val="nil"/>
                <w:left w:val="nil"/>
                <w:bottom w:val="nil"/>
                <w:right w:val="nil"/>
                <w:between w:val="nil"/>
              </w:pBdr>
              <w:spacing w:line="240" w:lineRule="auto"/>
            </w:pPr>
            <w:r>
              <w:t>Yes</w:t>
            </w:r>
          </w:p>
        </w:tc>
      </w:tr>
      <w:tr w:rsidR="009A4536" w14:paraId="5DE19D19" w14:textId="77777777">
        <w:tc>
          <w:tcPr>
            <w:tcW w:w="480" w:type="dxa"/>
            <w:shd w:val="clear" w:color="auto" w:fill="auto"/>
            <w:tcMar>
              <w:top w:w="100" w:type="dxa"/>
              <w:left w:w="100" w:type="dxa"/>
              <w:bottom w:w="100" w:type="dxa"/>
              <w:right w:w="100" w:type="dxa"/>
            </w:tcMar>
          </w:tcPr>
          <w:p w14:paraId="5DE19D15" w14:textId="77777777" w:rsidR="009A4536" w:rsidRDefault="00650CDA">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5DE19D16" w14:textId="77777777" w:rsidR="009A4536" w:rsidRDefault="00650CDA">
            <w:pPr>
              <w:widowControl w:val="0"/>
              <w:pBdr>
                <w:top w:val="nil"/>
                <w:left w:val="nil"/>
                <w:bottom w:val="nil"/>
                <w:right w:val="nil"/>
                <w:between w:val="nil"/>
              </w:pBdr>
              <w:spacing w:line="240" w:lineRule="auto"/>
            </w:pPr>
            <w:r>
              <w:t>Scalable? (Yes/No)</w:t>
            </w:r>
          </w:p>
          <w:p w14:paraId="5DE19D17" w14:textId="77777777" w:rsidR="009A4536" w:rsidRDefault="00650CDA">
            <w:pPr>
              <w:pStyle w:val="Subtitle"/>
              <w:widowControl w:val="0"/>
              <w:spacing w:after="0" w:line="240" w:lineRule="auto"/>
            </w:pPr>
            <w:bookmarkStart w:id="46" w:name="_gzf0m273qhay" w:colFirst="0" w:colLast="0"/>
            <w:bookmarkEnd w:id="46"/>
            <w:r>
              <w:t>Can the process be run by multiple robots in parallel?</w:t>
            </w:r>
          </w:p>
        </w:tc>
        <w:tc>
          <w:tcPr>
            <w:tcW w:w="6660" w:type="dxa"/>
            <w:shd w:val="clear" w:color="auto" w:fill="auto"/>
            <w:tcMar>
              <w:top w:w="100" w:type="dxa"/>
              <w:left w:w="100" w:type="dxa"/>
              <w:bottom w:w="100" w:type="dxa"/>
              <w:right w:w="100" w:type="dxa"/>
            </w:tcMar>
          </w:tcPr>
          <w:p w14:paraId="5DE19D18" w14:textId="70C82E85" w:rsidR="009A4536" w:rsidRDefault="00FC1351">
            <w:pPr>
              <w:widowControl w:val="0"/>
              <w:pBdr>
                <w:top w:val="nil"/>
                <w:left w:val="nil"/>
                <w:bottom w:val="nil"/>
                <w:right w:val="nil"/>
                <w:between w:val="nil"/>
              </w:pBdr>
              <w:spacing w:line="240" w:lineRule="auto"/>
            </w:pPr>
            <w:r>
              <w:t>Yes – the Performer part can be run by multiple robots</w:t>
            </w:r>
          </w:p>
        </w:tc>
      </w:tr>
    </w:tbl>
    <w:p w14:paraId="5DE19D1A" w14:textId="77777777" w:rsidR="009A4536" w:rsidRDefault="009A4536"/>
    <w:p w14:paraId="5DE19D1B" w14:textId="77777777" w:rsidR="009A4536" w:rsidRDefault="00650CDA">
      <w:pPr>
        <w:pStyle w:val="Heading1"/>
        <w:numPr>
          <w:ilvl w:val="0"/>
          <w:numId w:val="1"/>
        </w:numPr>
      </w:pPr>
      <w:bookmarkStart w:id="47" w:name="_e5eh7vtp3elw" w:colFirst="0" w:colLast="0"/>
      <w:bookmarkEnd w:id="47"/>
      <w:r>
        <w:t>Runtime Guide</w:t>
      </w:r>
    </w:p>
    <w:p w14:paraId="5DE19D1C" w14:textId="77777777" w:rsidR="009A4536" w:rsidRDefault="00650CDA">
      <w:pPr>
        <w:pStyle w:val="Heading2"/>
        <w:numPr>
          <w:ilvl w:val="1"/>
          <w:numId w:val="1"/>
        </w:numPr>
        <w:spacing w:before="0"/>
        <w:rPr>
          <w:color w:val="F95C3C"/>
        </w:rPr>
      </w:pPr>
      <w:bookmarkStart w:id="48" w:name="_2pt89uzbsm6q" w:colFirst="0" w:colLast="0"/>
      <w:bookmarkEnd w:id="48"/>
      <w:r>
        <w:rPr>
          <w:color w:val="F95C3C"/>
        </w:rPr>
        <w:t>Runtime Diagram</w:t>
      </w:r>
    </w:p>
    <w:p w14:paraId="5DE19D1D" w14:textId="53D2FEE2" w:rsidR="009A4536" w:rsidRDefault="00650CDA">
      <w:pPr>
        <w:pStyle w:val="Subtitle"/>
        <w:ind w:left="1440"/>
      </w:pPr>
      <w:bookmarkStart w:id="49" w:name="_tssfjvddul16" w:colFirst="0" w:colLast="0"/>
      <w:bookmarkEnd w:id="49"/>
      <w:r>
        <w:rPr>
          <w:b/>
        </w:rPr>
        <w:t>Architectural Structure of the Master Project</w:t>
      </w:r>
      <w:r>
        <w:t xml:space="preserve"> Display the interaction between components (package / robots, Orchestrator queues, and running order).</w:t>
      </w:r>
    </w:p>
    <w:p w14:paraId="7D34B484" w14:textId="77777777" w:rsidR="00612BBE" w:rsidRDefault="00612BBE">
      <w:pPr>
        <w:rPr>
          <w:b/>
          <w:bCs/>
          <w:i/>
          <w:iCs/>
          <w:noProof/>
        </w:rPr>
      </w:pPr>
      <w:r>
        <w:rPr>
          <w:b/>
          <w:bCs/>
          <w:i/>
          <w:iCs/>
          <w:noProof/>
        </w:rPr>
        <w:br w:type="page"/>
      </w:r>
    </w:p>
    <w:p w14:paraId="6088F3AC" w14:textId="58EC52E3" w:rsidR="00A312F8" w:rsidRPr="00274806" w:rsidRDefault="00274806" w:rsidP="00A312F8">
      <w:pPr>
        <w:ind w:left="1418"/>
        <w:rPr>
          <w:b/>
          <w:bCs/>
          <w:i/>
          <w:iCs/>
          <w:noProof/>
        </w:rPr>
      </w:pPr>
      <w:r w:rsidRPr="00274806">
        <w:rPr>
          <w:b/>
          <w:bCs/>
          <w:i/>
          <w:iCs/>
          <w:noProof/>
        </w:rPr>
        <w:lastRenderedPageBreak/>
        <w:t>Dispatcher:</w:t>
      </w:r>
    </w:p>
    <w:p w14:paraId="3DE2A7A3" w14:textId="79D06677" w:rsidR="00274806" w:rsidRDefault="00612BBE" w:rsidP="00A312F8">
      <w:pPr>
        <w:ind w:left="1418"/>
        <w:rPr>
          <w:noProof/>
        </w:rPr>
      </w:pPr>
      <w:r>
        <w:rPr>
          <w:noProof/>
        </w:rPr>
        <w:drawing>
          <wp:inline distT="0" distB="0" distL="0" distR="0" wp14:anchorId="4AF7EBAD" wp14:editId="467A3266">
            <wp:extent cx="5811643" cy="4232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6726" cy="4250541"/>
                    </a:xfrm>
                    <a:prstGeom prst="rect">
                      <a:avLst/>
                    </a:prstGeom>
                  </pic:spPr>
                </pic:pic>
              </a:graphicData>
            </a:graphic>
          </wp:inline>
        </w:drawing>
      </w:r>
    </w:p>
    <w:p w14:paraId="31A6B1AB" w14:textId="77777777" w:rsidR="00274806" w:rsidRDefault="00274806" w:rsidP="00A312F8">
      <w:pPr>
        <w:ind w:left="1418"/>
        <w:rPr>
          <w:noProof/>
        </w:rPr>
      </w:pPr>
    </w:p>
    <w:p w14:paraId="1C576ABE" w14:textId="2F33E29B" w:rsidR="00274806" w:rsidRPr="00274806" w:rsidRDefault="00274806" w:rsidP="00A312F8">
      <w:pPr>
        <w:ind w:left="1418"/>
        <w:rPr>
          <w:b/>
          <w:bCs/>
          <w:i/>
          <w:iCs/>
          <w:noProof/>
        </w:rPr>
      </w:pPr>
      <w:r w:rsidRPr="00274806">
        <w:rPr>
          <w:b/>
          <w:bCs/>
          <w:i/>
          <w:iCs/>
          <w:noProof/>
        </w:rPr>
        <w:t>Performer:</w:t>
      </w:r>
    </w:p>
    <w:p w14:paraId="74892142" w14:textId="5375B45E" w:rsidR="00274806" w:rsidRPr="00A312F8" w:rsidRDefault="00612BBE" w:rsidP="00A312F8">
      <w:pPr>
        <w:ind w:left="1418"/>
      </w:pPr>
      <w:r>
        <w:rPr>
          <w:noProof/>
        </w:rPr>
        <w:drawing>
          <wp:inline distT="0" distB="0" distL="0" distR="0" wp14:anchorId="6595660B" wp14:editId="40B5A296">
            <wp:extent cx="5902759" cy="3477162"/>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0824" cy="3493695"/>
                    </a:xfrm>
                    <a:prstGeom prst="rect">
                      <a:avLst/>
                    </a:prstGeom>
                  </pic:spPr>
                </pic:pic>
              </a:graphicData>
            </a:graphic>
          </wp:inline>
        </w:drawing>
      </w:r>
    </w:p>
    <w:p w14:paraId="5DE19D1F" w14:textId="77777777" w:rsidR="009A4536" w:rsidRDefault="00650CDA">
      <w:pPr>
        <w:pStyle w:val="Heading2"/>
        <w:numPr>
          <w:ilvl w:val="1"/>
          <w:numId w:val="1"/>
        </w:numPr>
        <w:rPr>
          <w:color w:val="F95C3C"/>
        </w:rPr>
      </w:pPr>
      <w:bookmarkStart w:id="50" w:name="_8uc76jjm25ud" w:colFirst="0" w:colLast="0"/>
      <w:bookmarkEnd w:id="50"/>
      <w:r>
        <w:rPr>
          <w:color w:val="F95C3C"/>
        </w:rPr>
        <w:lastRenderedPageBreak/>
        <w:t>List of Packages</w:t>
      </w:r>
    </w:p>
    <w:p w14:paraId="5DE19D20" w14:textId="77777777" w:rsidR="009A4536" w:rsidRDefault="00650CDA">
      <w:pPr>
        <w:pStyle w:val="Subtitle"/>
        <w:ind w:left="1440"/>
      </w:pPr>
      <w:bookmarkStart w:id="51" w:name="_6f543geh282m" w:colFirst="0" w:colLast="0"/>
      <w:bookmarkEnd w:id="51"/>
      <w:r>
        <w:t xml:space="preserve">Include </w:t>
      </w:r>
      <w:r>
        <w:rPr>
          <w:b/>
        </w:rPr>
        <w:t xml:space="preserve">the list of packages and the </w:t>
      </w:r>
      <w:proofErr w:type="gramStart"/>
      <w:r>
        <w:rPr>
          <w:b/>
        </w:rPr>
        <w:t>high level</w:t>
      </w:r>
      <w:proofErr w:type="gramEnd"/>
      <w:r>
        <w:rPr>
          <w:b/>
        </w:rPr>
        <w:t xml:space="preserve">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52" w:author="Jes Hunsballe" w:date="2021-02-14T09:42:00Z">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754"/>
        <w:gridCol w:w="5023"/>
        <w:gridCol w:w="5023"/>
        <w:tblGridChange w:id="53">
          <w:tblGrid>
            <w:gridCol w:w="754"/>
            <w:gridCol w:w="5023"/>
            <w:gridCol w:w="5023"/>
          </w:tblGrid>
        </w:tblGridChange>
      </w:tblGrid>
      <w:tr w:rsidR="009A4536" w14:paraId="5DE19D24" w14:textId="77777777" w:rsidTr="00513021">
        <w:tc>
          <w:tcPr>
            <w:tcW w:w="754" w:type="dxa"/>
            <w:shd w:val="clear" w:color="auto" w:fill="auto"/>
            <w:tcMar>
              <w:top w:w="100" w:type="dxa"/>
              <w:left w:w="100" w:type="dxa"/>
              <w:bottom w:w="100" w:type="dxa"/>
              <w:right w:w="100" w:type="dxa"/>
            </w:tcMar>
            <w:tcPrChange w:id="54" w:author="Jes Hunsballe" w:date="2021-02-14T09:42:00Z">
              <w:tcPr>
                <w:tcW w:w="754" w:type="dxa"/>
                <w:shd w:val="clear" w:color="auto" w:fill="auto"/>
                <w:tcMar>
                  <w:top w:w="100" w:type="dxa"/>
                  <w:left w:w="100" w:type="dxa"/>
                  <w:bottom w:w="100" w:type="dxa"/>
                  <w:right w:w="100" w:type="dxa"/>
                </w:tcMar>
              </w:tcPr>
            </w:tcPrChange>
          </w:tcPr>
          <w:p w14:paraId="5DE19D21" w14:textId="77777777" w:rsidR="009A4536" w:rsidRDefault="00650CDA">
            <w:pPr>
              <w:widowControl w:val="0"/>
              <w:spacing w:line="240" w:lineRule="auto"/>
            </w:pPr>
            <w:r>
              <w:t>#</w:t>
            </w:r>
          </w:p>
        </w:tc>
        <w:tc>
          <w:tcPr>
            <w:tcW w:w="5023" w:type="dxa"/>
            <w:shd w:val="clear" w:color="auto" w:fill="auto"/>
            <w:tcMar>
              <w:top w:w="100" w:type="dxa"/>
              <w:left w:w="100" w:type="dxa"/>
              <w:bottom w:w="100" w:type="dxa"/>
              <w:right w:w="100" w:type="dxa"/>
            </w:tcMar>
            <w:tcPrChange w:id="55" w:author="Jes Hunsballe" w:date="2021-02-14T09:42:00Z">
              <w:tcPr>
                <w:tcW w:w="5022" w:type="dxa"/>
                <w:shd w:val="clear" w:color="auto" w:fill="auto"/>
                <w:tcMar>
                  <w:top w:w="100" w:type="dxa"/>
                  <w:left w:w="100" w:type="dxa"/>
                  <w:bottom w:w="100" w:type="dxa"/>
                  <w:right w:w="100" w:type="dxa"/>
                </w:tcMar>
              </w:tcPr>
            </w:tcPrChange>
          </w:tcPr>
          <w:p w14:paraId="5DE19D22" w14:textId="77777777" w:rsidR="009A4536" w:rsidRDefault="00650CDA">
            <w:pPr>
              <w:widowControl w:val="0"/>
              <w:spacing w:line="240" w:lineRule="auto"/>
            </w:pPr>
            <w:r>
              <w:t>Package Name</w:t>
            </w:r>
          </w:p>
        </w:tc>
        <w:tc>
          <w:tcPr>
            <w:tcW w:w="5023" w:type="dxa"/>
            <w:shd w:val="clear" w:color="auto" w:fill="auto"/>
            <w:tcMar>
              <w:top w:w="100" w:type="dxa"/>
              <w:left w:w="100" w:type="dxa"/>
              <w:bottom w:w="100" w:type="dxa"/>
              <w:right w:w="100" w:type="dxa"/>
            </w:tcMar>
            <w:tcPrChange w:id="56" w:author="Jes Hunsballe" w:date="2021-02-14T09:42:00Z">
              <w:tcPr>
                <w:tcW w:w="5022" w:type="dxa"/>
                <w:shd w:val="clear" w:color="auto" w:fill="auto"/>
                <w:tcMar>
                  <w:top w:w="100" w:type="dxa"/>
                  <w:left w:w="100" w:type="dxa"/>
                  <w:bottom w:w="100" w:type="dxa"/>
                  <w:right w:w="100" w:type="dxa"/>
                </w:tcMar>
              </w:tcPr>
            </w:tcPrChange>
          </w:tcPr>
          <w:p w14:paraId="5DE19D23" w14:textId="77777777" w:rsidR="009A4536" w:rsidRDefault="00650CDA">
            <w:pPr>
              <w:widowControl w:val="0"/>
              <w:spacing w:line="240" w:lineRule="auto"/>
            </w:pPr>
            <w:r>
              <w:t>High-Level Description</w:t>
            </w:r>
          </w:p>
        </w:tc>
      </w:tr>
      <w:tr w:rsidR="009A4536" w14:paraId="5DE19D28" w14:textId="77777777" w:rsidTr="00513021">
        <w:tc>
          <w:tcPr>
            <w:tcW w:w="754" w:type="dxa"/>
            <w:shd w:val="clear" w:color="auto" w:fill="auto"/>
            <w:tcMar>
              <w:top w:w="100" w:type="dxa"/>
              <w:left w:w="100" w:type="dxa"/>
              <w:bottom w:w="100" w:type="dxa"/>
              <w:right w:w="100" w:type="dxa"/>
            </w:tcMar>
            <w:tcPrChange w:id="57" w:author="Jes Hunsballe" w:date="2021-02-14T09:42:00Z">
              <w:tcPr>
                <w:tcW w:w="754" w:type="dxa"/>
                <w:shd w:val="clear" w:color="auto" w:fill="auto"/>
                <w:tcMar>
                  <w:top w:w="100" w:type="dxa"/>
                  <w:left w:w="100" w:type="dxa"/>
                  <w:bottom w:w="100" w:type="dxa"/>
                  <w:right w:w="100" w:type="dxa"/>
                </w:tcMar>
              </w:tcPr>
            </w:tcPrChange>
          </w:tcPr>
          <w:p w14:paraId="5DE19D25" w14:textId="786B1A49" w:rsidR="009A4536" w:rsidRDefault="00A312F8">
            <w:pPr>
              <w:widowControl w:val="0"/>
              <w:spacing w:line="240" w:lineRule="auto"/>
            </w:pPr>
            <w:r>
              <w:t>1</w:t>
            </w:r>
          </w:p>
        </w:tc>
        <w:tc>
          <w:tcPr>
            <w:tcW w:w="5023" w:type="dxa"/>
            <w:shd w:val="clear" w:color="auto" w:fill="auto"/>
            <w:tcMar>
              <w:top w:w="100" w:type="dxa"/>
              <w:left w:w="100" w:type="dxa"/>
              <w:bottom w:w="100" w:type="dxa"/>
              <w:right w:w="100" w:type="dxa"/>
            </w:tcMar>
            <w:tcPrChange w:id="58" w:author="Jes Hunsballe" w:date="2021-02-14T09:42:00Z">
              <w:tcPr>
                <w:tcW w:w="5022" w:type="dxa"/>
                <w:shd w:val="clear" w:color="auto" w:fill="auto"/>
                <w:tcMar>
                  <w:top w:w="100" w:type="dxa"/>
                  <w:left w:w="100" w:type="dxa"/>
                  <w:bottom w:w="100" w:type="dxa"/>
                  <w:right w:w="100" w:type="dxa"/>
                </w:tcMar>
              </w:tcPr>
            </w:tcPrChange>
          </w:tcPr>
          <w:p w14:paraId="5DE19D26" w14:textId="2FE51C44" w:rsidR="009A4536" w:rsidRDefault="00513021">
            <w:pPr>
              <w:widowControl w:val="0"/>
              <w:spacing w:line="240" w:lineRule="auto"/>
            </w:pPr>
            <w:ins w:id="59" w:author="Jes Hunsballe" w:date="2021-02-14T09:42:00Z">
              <w:r>
                <w:t>Dispatcher.xaml</w:t>
              </w:r>
            </w:ins>
            <w:del w:id="60" w:author="Jes Hunsballe" w:date="2021-02-14T09:42:00Z">
              <w:r w:rsidR="00A312F8" w:rsidDel="00513021">
                <w:delText>UiPath.</w:delText>
              </w:r>
              <w:r w:rsidR="008564E0" w:rsidDel="00513021">
                <w:delText>GSuite</w:delText>
              </w:r>
              <w:r w:rsidR="00A312F8" w:rsidDel="00513021">
                <w:delText>.Activities v</w:delText>
              </w:r>
              <w:r w:rsidR="008564E0" w:rsidDel="00513021">
                <w:delText>1</w:delText>
              </w:r>
              <w:r w:rsidR="00A312F8" w:rsidDel="00513021">
                <w:delText>.8.</w:delText>
              </w:r>
              <w:r w:rsidR="008564E0" w:rsidDel="00513021">
                <w:delText>0</w:delText>
              </w:r>
            </w:del>
          </w:p>
        </w:tc>
        <w:tc>
          <w:tcPr>
            <w:tcW w:w="5023" w:type="dxa"/>
            <w:shd w:val="clear" w:color="auto" w:fill="auto"/>
            <w:tcMar>
              <w:top w:w="100" w:type="dxa"/>
              <w:left w:w="100" w:type="dxa"/>
              <w:bottom w:w="100" w:type="dxa"/>
              <w:right w:w="100" w:type="dxa"/>
            </w:tcMar>
            <w:tcPrChange w:id="61" w:author="Jes Hunsballe" w:date="2021-02-14T09:42:00Z">
              <w:tcPr>
                <w:tcW w:w="5022" w:type="dxa"/>
                <w:shd w:val="clear" w:color="auto" w:fill="auto"/>
                <w:tcMar>
                  <w:top w:w="100" w:type="dxa"/>
                  <w:left w:w="100" w:type="dxa"/>
                  <w:bottom w:w="100" w:type="dxa"/>
                  <w:right w:w="100" w:type="dxa"/>
                </w:tcMar>
              </w:tcPr>
            </w:tcPrChange>
          </w:tcPr>
          <w:p w14:paraId="5DE19D27" w14:textId="11E2CA48" w:rsidR="009A4536" w:rsidRDefault="002328A8">
            <w:pPr>
              <w:widowControl w:val="0"/>
              <w:spacing w:line="240" w:lineRule="auto"/>
            </w:pPr>
            <w:ins w:id="62" w:author="Jes Hunsballe" w:date="2021-02-14T09:44:00Z">
              <w:r w:rsidRPr="002328A8">
                <w:t xml:space="preserve">Dispatcher scrapes beer details from byo.com, compares them with </w:t>
              </w:r>
            </w:ins>
            <w:ins w:id="63" w:author="Jes Hunsballe" w:date="2021-02-14T09:45:00Z">
              <w:r>
                <w:t xml:space="preserve">a </w:t>
              </w:r>
            </w:ins>
            <w:ins w:id="64" w:author="Jes Hunsballe" w:date="2021-02-14T09:44:00Z">
              <w:r w:rsidRPr="002328A8">
                <w:t>master gSheet and adds only new beers to an Orchestrator queue for subsequent processing.</w:t>
              </w:r>
            </w:ins>
            <w:del w:id="65" w:author="Jes Hunsballe" w:date="2021-02-14T09:42:00Z">
              <w:r w:rsidR="008564E0" w:rsidDel="00513021">
                <w:delText>Sheets interactions</w:delText>
              </w:r>
            </w:del>
          </w:p>
        </w:tc>
      </w:tr>
      <w:tr w:rsidR="009A4536" w14:paraId="5DE19D2C" w14:textId="77777777" w:rsidTr="00513021">
        <w:tc>
          <w:tcPr>
            <w:tcW w:w="754" w:type="dxa"/>
            <w:shd w:val="clear" w:color="auto" w:fill="auto"/>
            <w:tcMar>
              <w:top w:w="100" w:type="dxa"/>
              <w:left w:w="100" w:type="dxa"/>
              <w:bottom w:w="100" w:type="dxa"/>
              <w:right w:w="100" w:type="dxa"/>
            </w:tcMar>
            <w:tcPrChange w:id="66" w:author="Jes Hunsballe" w:date="2021-02-14T09:42:00Z">
              <w:tcPr>
                <w:tcW w:w="754" w:type="dxa"/>
                <w:shd w:val="clear" w:color="auto" w:fill="auto"/>
                <w:tcMar>
                  <w:top w:w="100" w:type="dxa"/>
                  <w:left w:w="100" w:type="dxa"/>
                  <w:bottom w:w="100" w:type="dxa"/>
                  <w:right w:w="100" w:type="dxa"/>
                </w:tcMar>
              </w:tcPr>
            </w:tcPrChange>
          </w:tcPr>
          <w:p w14:paraId="5DE19D29" w14:textId="3FDC5D8D" w:rsidR="009A4536" w:rsidRDefault="00A312F8">
            <w:pPr>
              <w:widowControl w:val="0"/>
              <w:spacing w:line="240" w:lineRule="auto"/>
            </w:pPr>
            <w:r>
              <w:t>2</w:t>
            </w:r>
          </w:p>
        </w:tc>
        <w:tc>
          <w:tcPr>
            <w:tcW w:w="5023" w:type="dxa"/>
            <w:shd w:val="clear" w:color="auto" w:fill="auto"/>
            <w:tcMar>
              <w:top w:w="100" w:type="dxa"/>
              <w:left w:w="100" w:type="dxa"/>
              <w:bottom w:w="100" w:type="dxa"/>
              <w:right w:w="100" w:type="dxa"/>
            </w:tcMar>
            <w:tcPrChange w:id="67" w:author="Jes Hunsballe" w:date="2021-02-14T09:42:00Z">
              <w:tcPr>
                <w:tcW w:w="5022" w:type="dxa"/>
                <w:shd w:val="clear" w:color="auto" w:fill="auto"/>
                <w:tcMar>
                  <w:top w:w="100" w:type="dxa"/>
                  <w:left w:w="100" w:type="dxa"/>
                  <w:bottom w:w="100" w:type="dxa"/>
                  <w:right w:w="100" w:type="dxa"/>
                </w:tcMar>
              </w:tcPr>
            </w:tcPrChange>
          </w:tcPr>
          <w:p w14:paraId="5DE19D2A" w14:textId="71739FCF" w:rsidR="009A4536" w:rsidRDefault="00513021">
            <w:pPr>
              <w:widowControl w:val="0"/>
              <w:spacing w:line="240" w:lineRule="auto"/>
            </w:pPr>
            <w:ins w:id="68" w:author="Jes Hunsballe" w:date="2021-02-14T09:42:00Z">
              <w:r>
                <w:t>Performer.xaml</w:t>
              </w:r>
            </w:ins>
            <w:del w:id="69" w:author="Jes Hunsballe" w:date="2021-02-14T09:42:00Z">
              <w:r w:rsidR="00A312F8" w:rsidDel="00513021">
                <w:delText>UiPath.Mail.Activities v1.</w:delText>
              </w:r>
              <w:r w:rsidR="008564E0" w:rsidDel="00513021">
                <w:delText>9</w:delText>
              </w:r>
              <w:r w:rsidR="00A312F8" w:rsidDel="00513021">
                <w:delText>.</w:delText>
              </w:r>
              <w:r w:rsidR="008564E0" w:rsidDel="00513021">
                <w:delText>5</w:delText>
              </w:r>
            </w:del>
          </w:p>
        </w:tc>
        <w:tc>
          <w:tcPr>
            <w:tcW w:w="5023" w:type="dxa"/>
            <w:shd w:val="clear" w:color="auto" w:fill="auto"/>
            <w:tcMar>
              <w:top w:w="100" w:type="dxa"/>
              <w:left w:w="100" w:type="dxa"/>
              <w:bottom w:w="100" w:type="dxa"/>
              <w:right w:w="100" w:type="dxa"/>
            </w:tcMar>
            <w:tcPrChange w:id="70" w:author="Jes Hunsballe" w:date="2021-02-14T09:42:00Z">
              <w:tcPr>
                <w:tcW w:w="5022" w:type="dxa"/>
                <w:shd w:val="clear" w:color="auto" w:fill="auto"/>
                <w:tcMar>
                  <w:top w:w="100" w:type="dxa"/>
                  <w:left w:w="100" w:type="dxa"/>
                  <w:bottom w:w="100" w:type="dxa"/>
                  <w:right w:w="100" w:type="dxa"/>
                </w:tcMar>
              </w:tcPr>
            </w:tcPrChange>
          </w:tcPr>
          <w:p w14:paraId="5DE19D2B" w14:textId="2159B45B" w:rsidR="009A4536" w:rsidRDefault="002328A8">
            <w:pPr>
              <w:widowControl w:val="0"/>
              <w:spacing w:line="240" w:lineRule="auto"/>
            </w:pPr>
            <w:ins w:id="71" w:author="Jes Hunsballe" w:date="2021-02-14T09:45:00Z">
              <w:r w:rsidRPr="002328A8">
                <w:t>Performer gets Orchestrator queue items to use for scraping full beer recipes from byo.com, then adds them to a master gSheet.</w:t>
              </w:r>
            </w:ins>
            <w:del w:id="72" w:author="Jes Hunsballe" w:date="2021-02-14T09:42:00Z">
              <w:r w:rsidR="00A312F8" w:rsidDel="00513021">
                <w:delText>N/A</w:delText>
              </w:r>
            </w:del>
          </w:p>
        </w:tc>
      </w:tr>
      <w:tr w:rsidR="00A312F8" w:rsidDel="00513021" w14:paraId="2E95444F" w14:textId="4A7486B8" w:rsidTr="00513021">
        <w:trPr>
          <w:del w:id="73" w:author="Jes Hunsballe" w:date="2021-02-14T09:42:00Z"/>
        </w:trPr>
        <w:tc>
          <w:tcPr>
            <w:tcW w:w="754" w:type="dxa"/>
            <w:shd w:val="clear" w:color="auto" w:fill="auto"/>
            <w:tcMar>
              <w:top w:w="100" w:type="dxa"/>
              <w:left w:w="100" w:type="dxa"/>
              <w:bottom w:w="100" w:type="dxa"/>
              <w:right w:w="100" w:type="dxa"/>
            </w:tcMar>
            <w:tcPrChange w:id="74" w:author="Jes Hunsballe" w:date="2021-02-14T09:42:00Z">
              <w:tcPr>
                <w:tcW w:w="754" w:type="dxa"/>
                <w:shd w:val="clear" w:color="auto" w:fill="auto"/>
                <w:tcMar>
                  <w:top w:w="100" w:type="dxa"/>
                  <w:left w:w="100" w:type="dxa"/>
                  <w:bottom w:w="100" w:type="dxa"/>
                  <w:right w:w="100" w:type="dxa"/>
                </w:tcMar>
              </w:tcPr>
            </w:tcPrChange>
          </w:tcPr>
          <w:p w14:paraId="3072E10C" w14:textId="22047E49" w:rsidR="00A312F8" w:rsidDel="00513021" w:rsidRDefault="00A312F8">
            <w:pPr>
              <w:widowControl w:val="0"/>
              <w:spacing w:line="240" w:lineRule="auto"/>
              <w:rPr>
                <w:del w:id="75" w:author="Jes Hunsballe" w:date="2021-02-14T09:42:00Z"/>
              </w:rPr>
            </w:pPr>
            <w:del w:id="76" w:author="Jes Hunsballe" w:date="2021-02-14T09:42:00Z">
              <w:r w:rsidDel="00513021">
                <w:delText>3</w:delText>
              </w:r>
            </w:del>
          </w:p>
        </w:tc>
        <w:tc>
          <w:tcPr>
            <w:tcW w:w="5023" w:type="dxa"/>
            <w:shd w:val="clear" w:color="auto" w:fill="auto"/>
            <w:tcMar>
              <w:top w:w="100" w:type="dxa"/>
              <w:left w:w="100" w:type="dxa"/>
              <w:bottom w:w="100" w:type="dxa"/>
              <w:right w:w="100" w:type="dxa"/>
            </w:tcMar>
            <w:tcPrChange w:id="77" w:author="Jes Hunsballe" w:date="2021-02-14T09:42:00Z">
              <w:tcPr>
                <w:tcW w:w="5022" w:type="dxa"/>
                <w:shd w:val="clear" w:color="auto" w:fill="auto"/>
                <w:tcMar>
                  <w:top w:w="100" w:type="dxa"/>
                  <w:left w:w="100" w:type="dxa"/>
                  <w:bottom w:w="100" w:type="dxa"/>
                  <w:right w:w="100" w:type="dxa"/>
                </w:tcMar>
              </w:tcPr>
            </w:tcPrChange>
          </w:tcPr>
          <w:p w14:paraId="423060E0" w14:textId="216D7696" w:rsidR="00A312F8" w:rsidDel="00513021" w:rsidRDefault="00A312F8">
            <w:pPr>
              <w:widowControl w:val="0"/>
              <w:spacing w:line="240" w:lineRule="auto"/>
              <w:rPr>
                <w:del w:id="78" w:author="Jes Hunsballe" w:date="2021-02-14T09:42:00Z"/>
              </w:rPr>
            </w:pPr>
            <w:del w:id="79" w:author="Jes Hunsballe" w:date="2021-02-14T09:42:00Z">
              <w:r w:rsidDel="00513021">
                <w:delText>UiPath.System.Activities v20.</w:delText>
              </w:r>
              <w:r w:rsidR="008564E0" w:rsidDel="00513021">
                <w:delText>10</w:delText>
              </w:r>
              <w:r w:rsidDel="00513021">
                <w:delText>.</w:delText>
              </w:r>
              <w:r w:rsidR="008564E0" w:rsidDel="00513021">
                <w:delText>3</w:delText>
              </w:r>
            </w:del>
          </w:p>
        </w:tc>
        <w:tc>
          <w:tcPr>
            <w:tcW w:w="5023" w:type="dxa"/>
            <w:shd w:val="clear" w:color="auto" w:fill="auto"/>
            <w:tcMar>
              <w:top w:w="100" w:type="dxa"/>
              <w:left w:w="100" w:type="dxa"/>
              <w:bottom w:w="100" w:type="dxa"/>
              <w:right w:w="100" w:type="dxa"/>
            </w:tcMar>
            <w:tcPrChange w:id="80" w:author="Jes Hunsballe" w:date="2021-02-14T09:42:00Z">
              <w:tcPr>
                <w:tcW w:w="5022" w:type="dxa"/>
                <w:shd w:val="clear" w:color="auto" w:fill="auto"/>
                <w:tcMar>
                  <w:top w:w="100" w:type="dxa"/>
                  <w:left w:w="100" w:type="dxa"/>
                  <w:bottom w:w="100" w:type="dxa"/>
                  <w:right w:w="100" w:type="dxa"/>
                </w:tcMar>
              </w:tcPr>
            </w:tcPrChange>
          </w:tcPr>
          <w:p w14:paraId="55015135" w14:textId="7F6B1794" w:rsidR="00A312F8" w:rsidDel="00513021" w:rsidRDefault="00A312F8">
            <w:pPr>
              <w:widowControl w:val="0"/>
              <w:spacing w:line="240" w:lineRule="auto"/>
              <w:rPr>
                <w:del w:id="81" w:author="Jes Hunsballe" w:date="2021-02-14T09:42:00Z"/>
              </w:rPr>
            </w:pPr>
            <w:del w:id="82" w:author="Jes Hunsballe" w:date="2021-02-14T09:42:00Z">
              <w:r w:rsidDel="00513021">
                <w:delText>System activities</w:delText>
              </w:r>
            </w:del>
          </w:p>
        </w:tc>
      </w:tr>
      <w:tr w:rsidR="00A312F8" w:rsidDel="00513021" w14:paraId="0CB59C91" w14:textId="7B0CC2A4" w:rsidTr="00513021">
        <w:trPr>
          <w:del w:id="83" w:author="Jes Hunsballe" w:date="2021-02-14T09:42:00Z"/>
        </w:trPr>
        <w:tc>
          <w:tcPr>
            <w:tcW w:w="754" w:type="dxa"/>
            <w:shd w:val="clear" w:color="auto" w:fill="auto"/>
            <w:tcMar>
              <w:top w:w="100" w:type="dxa"/>
              <w:left w:w="100" w:type="dxa"/>
              <w:bottom w:w="100" w:type="dxa"/>
              <w:right w:w="100" w:type="dxa"/>
            </w:tcMar>
            <w:tcPrChange w:id="84" w:author="Jes Hunsballe" w:date="2021-02-14T09:42:00Z">
              <w:tcPr>
                <w:tcW w:w="754" w:type="dxa"/>
                <w:shd w:val="clear" w:color="auto" w:fill="auto"/>
                <w:tcMar>
                  <w:top w:w="100" w:type="dxa"/>
                  <w:left w:w="100" w:type="dxa"/>
                  <w:bottom w:w="100" w:type="dxa"/>
                  <w:right w:w="100" w:type="dxa"/>
                </w:tcMar>
              </w:tcPr>
            </w:tcPrChange>
          </w:tcPr>
          <w:p w14:paraId="641F1CF9" w14:textId="713DA6BE" w:rsidR="00A312F8" w:rsidDel="00513021" w:rsidRDefault="00A312F8">
            <w:pPr>
              <w:widowControl w:val="0"/>
              <w:spacing w:line="240" w:lineRule="auto"/>
              <w:rPr>
                <w:del w:id="85" w:author="Jes Hunsballe" w:date="2021-02-14T09:42:00Z"/>
              </w:rPr>
            </w:pPr>
            <w:del w:id="86" w:author="Jes Hunsballe" w:date="2021-02-14T09:42:00Z">
              <w:r w:rsidDel="00513021">
                <w:delText>4</w:delText>
              </w:r>
            </w:del>
          </w:p>
        </w:tc>
        <w:tc>
          <w:tcPr>
            <w:tcW w:w="5023" w:type="dxa"/>
            <w:shd w:val="clear" w:color="auto" w:fill="auto"/>
            <w:tcMar>
              <w:top w:w="100" w:type="dxa"/>
              <w:left w:w="100" w:type="dxa"/>
              <w:bottom w:w="100" w:type="dxa"/>
              <w:right w:w="100" w:type="dxa"/>
            </w:tcMar>
            <w:tcPrChange w:id="87" w:author="Jes Hunsballe" w:date="2021-02-14T09:42:00Z">
              <w:tcPr>
                <w:tcW w:w="5022" w:type="dxa"/>
                <w:shd w:val="clear" w:color="auto" w:fill="auto"/>
                <w:tcMar>
                  <w:top w:w="100" w:type="dxa"/>
                  <w:left w:w="100" w:type="dxa"/>
                  <w:bottom w:w="100" w:type="dxa"/>
                  <w:right w:w="100" w:type="dxa"/>
                </w:tcMar>
              </w:tcPr>
            </w:tcPrChange>
          </w:tcPr>
          <w:p w14:paraId="18A75BC5" w14:textId="6532AC40" w:rsidR="00A312F8" w:rsidDel="00513021" w:rsidRDefault="00A312F8">
            <w:pPr>
              <w:widowControl w:val="0"/>
              <w:spacing w:line="240" w:lineRule="auto"/>
              <w:rPr>
                <w:del w:id="88" w:author="Jes Hunsballe" w:date="2021-02-14T09:42:00Z"/>
              </w:rPr>
            </w:pPr>
            <w:del w:id="89" w:author="Jes Hunsballe" w:date="2021-02-14T09:42:00Z">
              <w:r w:rsidDel="00513021">
                <w:delText>UiPath.UiAutomation.Activities v20.</w:delText>
              </w:r>
              <w:r w:rsidR="008564E0" w:rsidDel="00513021">
                <w:delText>10</w:delText>
              </w:r>
              <w:r w:rsidDel="00513021">
                <w:delText>.</w:delText>
              </w:r>
              <w:r w:rsidR="008564E0" w:rsidDel="00513021">
                <w:delText>8</w:delText>
              </w:r>
            </w:del>
          </w:p>
        </w:tc>
        <w:tc>
          <w:tcPr>
            <w:tcW w:w="5023" w:type="dxa"/>
            <w:shd w:val="clear" w:color="auto" w:fill="auto"/>
            <w:tcMar>
              <w:top w:w="100" w:type="dxa"/>
              <w:left w:w="100" w:type="dxa"/>
              <w:bottom w:w="100" w:type="dxa"/>
              <w:right w:w="100" w:type="dxa"/>
            </w:tcMar>
            <w:tcPrChange w:id="90" w:author="Jes Hunsballe" w:date="2021-02-14T09:42:00Z">
              <w:tcPr>
                <w:tcW w:w="5022" w:type="dxa"/>
                <w:shd w:val="clear" w:color="auto" w:fill="auto"/>
                <w:tcMar>
                  <w:top w:w="100" w:type="dxa"/>
                  <w:left w:w="100" w:type="dxa"/>
                  <w:bottom w:w="100" w:type="dxa"/>
                  <w:right w:w="100" w:type="dxa"/>
                </w:tcMar>
              </w:tcPr>
            </w:tcPrChange>
          </w:tcPr>
          <w:p w14:paraId="677849D7" w14:textId="6406FC5F" w:rsidR="00A312F8" w:rsidDel="00513021" w:rsidRDefault="00A312F8">
            <w:pPr>
              <w:widowControl w:val="0"/>
              <w:spacing w:line="240" w:lineRule="auto"/>
              <w:rPr>
                <w:del w:id="91" w:author="Jes Hunsballe" w:date="2021-02-14T09:42:00Z"/>
              </w:rPr>
            </w:pPr>
            <w:del w:id="92" w:author="Jes Hunsballe" w:date="2021-02-14T09:42:00Z">
              <w:r w:rsidDel="00513021">
                <w:delText>Browser activities</w:delText>
              </w:r>
            </w:del>
          </w:p>
        </w:tc>
      </w:tr>
    </w:tbl>
    <w:p w14:paraId="5DE19D2D" w14:textId="77777777" w:rsidR="009A4536" w:rsidRDefault="00650CDA">
      <w:pPr>
        <w:pStyle w:val="Subtitle"/>
        <w:spacing w:after="160" w:line="256" w:lineRule="auto"/>
      </w:pPr>
      <w:bookmarkStart w:id="93" w:name="_g0hosre9qc7u" w:colFirst="0" w:colLast="0"/>
      <w:bookmarkEnd w:id="93"/>
      <w:r>
        <w:t>*Add more rows to the table to include all the project names and versions. No fields should be left empty. Use “N/A” for the items that don't apply to your project.</w:t>
      </w:r>
    </w:p>
    <w:p w14:paraId="5DE19D2E" w14:textId="77777777" w:rsidR="009A4536" w:rsidRDefault="00650CDA">
      <w:pPr>
        <w:pStyle w:val="Heading2"/>
        <w:numPr>
          <w:ilvl w:val="1"/>
          <w:numId w:val="1"/>
        </w:numPr>
        <w:rPr>
          <w:color w:val="F95C3C"/>
        </w:rPr>
      </w:pPr>
      <w:bookmarkStart w:id="94" w:name="_33q1drg667x0" w:colFirst="0" w:colLast="0"/>
      <w:bookmarkEnd w:id="94"/>
      <w:r>
        <w:rPr>
          <w:color w:val="F95C3C"/>
        </w:rPr>
        <w:t>Master Project Runtime Details</w:t>
      </w:r>
    </w:p>
    <w:p w14:paraId="5DE19D2F" w14:textId="77777777" w:rsidR="009A4536" w:rsidRDefault="00650CDA">
      <w:pPr>
        <w:pStyle w:val="Subtitle"/>
        <w:ind w:left="1440"/>
      </w:pPr>
      <w:bookmarkStart w:id="95" w:name="_vi6zo71yni3d" w:colFirst="0" w:colLast="0"/>
      <w:bookmarkEnd w:id="95"/>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9A4536" w14:paraId="5DE19D34" w14:textId="77777777">
        <w:tc>
          <w:tcPr>
            <w:tcW w:w="555" w:type="dxa"/>
            <w:shd w:val="clear" w:color="auto" w:fill="auto"/>
            <w:tcMar>
              <w:top w:w="100" w:type="dxa"/>
              <w:left w:w="100" w:type="dxa"/>
              <w:bottom w:w="100" w:type="dxa"/>
              <w:right w:w="100" w:type="dxa"/>
            </w:tcMar>
          </w:tcPr>
          <w:p w14:paraId="5DE19D30" w14:textId="77777777" w:rsidR="009A4536" w:rsidRDefault="00650CDA">
            <w:pPr>
              <w:widowControl w:val="0"/>
              <w:spacing w:line="240" w:lineRule="auto"/>
            </w:pPr>
            <w:r>
              <w:t>#</w:t>
            </w:r>
          </w:p>
        </w:tc>
        <w:tc>
          <w:tcPr>
            <w:tcW w:w="3555" w:type="dxa"/>
            <w:shd w:val="clear" w:color="auto" w:fill="auto"/>
            <w:tcMar>
              <w:top w:w="100" w:type="dxa"/>
              <w:left w:w="100" w:type="dxa"/>
              <w:bottom w:w="100" w:type="dxa"/>
              <w:right w:w="100" w:type="dxa"/>
            </w:tcMar>
          </w:tcPr>
          <w:p w14:paraId="5DE19D31" w14:textId="77777777" w:rsidR="009A4536" w:rsidRDefault="00650CDA">
            <w:pPr>
              <w:widowControl w:val="0"/>
              <w:spacing w:line="240" w:lineRule="auto"/>
            </w:pPr>
            <w:r>
              <w:t>Item</w:t>
            </w:r>
          </w:p>
        </w:tc>
        <w:tc>
          <w:tcPr>
            <w:tcW w:w="6675" w:type="dxa"/>
            <w:shd w:val="clear" w:color="auto" w:fill="auto"/>
            <w:tcMar>
              <w:top w:w="100" w:type="dxa"/>
              <w:left w:w="100" w:type="dxa"/>
              <w:bottom w:w="100" w:type="dxa"/>
              <w:right w:w="100" w:type="dxa"/>
            </w:tcMar>
          </w:tcPr>
          <w:p w14:paraId="5DE19D32" w14:textId="77777777" w:rsidR="009A4536" w:rsidRDefault="00650CDA">
            <w:pPr>
              <w:widowControl w:val="0"/>
              <w:spacing w:line="240" w:lineRule="auto"/>
            </w:pPr>
            <w:r>
              <w:t>Details</w:t>
            </w:r>
          </w:p>
          <w:p w14:paraId="5DE19D33" w14:textId="77777777" w:rsidR="009A4536" w:rsidRDefault="00650CDA">
            <w:pPr>
              <w:pStyle w:val="Subtitle"/>
              <w:widowControl w:val="0"/>
              <w:spacing w:after="0" w:line="240" w:lineRule="auto"/>
            </w:pPr>
            <w:bookmarkStart w:id="96" w:name="_ix86zqg5xuua" w:colFirst="0" w:colLast="0"/>
            <w:bookmarkEnd w:id="96"/>
            <w:r>
              <w:t>(Fill in with free text. If the section does not apply to your automation, mark the field as “N/A”. No empty fields. )</w:t>
            </w:r>
          </w:p>
        </w:tc>
      </w:tr>
      <w:tr w:rsidR="009A4536" w14:paraId="5DE19D38" w14:textId="77777777">
        <w:tc>
          <w:tcPr>
            <w:tcW w:w="555" w:type="dxa"/>
            <w:shd w:val="clear" w:color="auto" w:fill="auto"/>
            <w:tcMar>
              <w:top w:w="100" w:type="dxa"/>
              <w:left w:w="100" w:type="dxa"/>
              <w:bottom w:w="100" w:type="dxa"/>
              <w:right w:w="100" w:type="dxa"/>
            </w:tcMar>
          </w:tcPr>
          <w:p w14:paraId="5DE19D35" w14:textId="77777777" w:rsidR="009A4536" w:rsidRDefault="00650CDA">
            <w:pPr>
              <w:widowControl w:val="0"/>
              <w:spacing w:line="240" w:lineRule="auto"/>
            </w:pPr>
            <w:r>
              <w:t>1</w:t>
            </w:r>
          </w:p>
        </w:tc>
        <w:tc>
          <w:tcPr>
            <w:tcW w:w="3555" w:type="dxa"/>
            <w:shd w:val="clear" w:color="auto" w:fill="auto"/>
            <w:tcMar>
              <w:top w:w="100" w:type="dxa"/>
              <w:left w:w="100" w:type="dxa"/>
              <w:bottom w:w="100" w:type="dxa"/>
              <w:right w:w="100" w:type="dxa"/>
            </w:tcMar>
          </w:tcPr>
          <w:p w14:paraId="5DE19D36" w14:textId="77777777" w:rsidR="009A4536" w:rsidRDefault="00650CDA">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14AC3E51" w14:textId="29B2C261" w:rsidR="00A87981" w:rsidRDefault="00A87981">
            <w:pPr>
              <w:widowControl w:val="0"/>
              <w:spacing w:line="240" w:lineRule="auto"/>
              <w:rPr>
                <w:ins w:id="97" w:author="Jes Hunsballe" w:date="2021-02-14T10:56:00Z"/>
              </w:rPr>
            </w:pPr>
            <w:ins w:id="98" w:author="Jes Hunsballe" w:date="2021-02-14T10:56:00Z">
              <w:r>
                <w:t xml:space="preserve">Machine Name: </w:t>
              </w:r>
            </w:ins>
            <w:ins w:id="99" w:author="Jes Hunsballe" w:date="2021-02-14T10:57:00Z">
              <w:r w:rsidRPr="00A87981">
                <w:t>laptop-at64rvek\jeshu</w:t>
              </w:r>
            </w:ins>
          </w:p>
          <w:p w14:paraId="53497E9D" w14:textId="4BD4B91A" w:rsidR="00A87981" w:rsidRDefault="00A87981">
            <w:pPr>
              <w:widowControl w:val="0"/>
              <w:spacing w:line="240" w:lineRule="auto"/>
              <w:rPr>
                <w:ins w:id="100" w:author="Jes Hunsballe" w:date="2021-02-14T10:56:00Z"/>
              </w:rPr>
            </w:pPr>
            <w:ins w:id="101" w:author="Jes Hunsballe" w:date="2021-02-14T10:56:00Z">
              <w:r>
                <w:t xml:space="preserve">Location: </w:t>
              </w:r>
            </w:ins>
            <w:ins w:id="102" w:author="Jes Hunsballe" w:date="2021-02-14T10:57:00Z">
              <w:r w:rsidRPr="00A87981">
                <w:t>C:\Users\jeshu\OneDrive\Documents\Code\RPA nanodegree\BYORecipeScraper</w:t>
              </w:r>
            </w:ins>
          </w:p>
          <w:p w14:paraId="17D5CDB5" w14:textId="21C16E2B" w:rsidR="0059731B" w:rsidRDefault="0059731B">
            <w:pPr>
              <w:widowControl w:val="0"/>
              <w:spacing w:line="240" w:lineRule="auto"/>
            </w:pPr>
            <w:r>
              <w:t xml:space="preserve">OS: </w:t>
            </w:r>
            <w:r w:rsidR="00AA3815">
              <w:t>MS Windows</w:t>
            </w:r>
            <w:r>
              <w:t xml:space="preserve"> 10</w:t>
            </w:r>
          </w:p>
          <w:p w14:paraId="188324D3" w14:textId="727357B0" w:rsidR="0059731B" w:rsidRDefault="0059731B">
            <w:pPr>
              <w:widowControl w:val="0"/>
              <w:spacing w:line="240" w:lineRule="auto"/>
            </w:pPr>
            <w:r>
              <w:t xml:space="preserve">CPU: </w:t>
            </w:r>
            <w:r w:rsidRPr="0059731B">
              <w:t>Intel</w:t>
            </w:r>
            <w:r w:rsidR="002A6E29">
              <w:t xml:space="preserve"> </w:t>
            </w:r>
            <w:r w:rsidRPr="0059731B">
              <w:t>Core i7</w:t>
            </w:r>
          </w:p>
          <w:p w14:paraId="5515BDF5" w14:textId="46ECA924" w:rsidR="0059731B" w:rsidRDefault="0059731B">
            <w:pPr>
              <w:widowControl w:val="0"/>
              <w:spacing w:line="240" w:lineRule="auto"/>
            </w:pPr>
            <w:r>
              <w:t xml:space="preserve">GPU: </w:t>
            </w:r>
            <w:r w:rsidR="002A6E29">
              <w:t>N/A</w:t>
            </w:r>
          </w:p>
          <w:p w14:paraId="3AAA4CFA" w14:textId="31334FA5" w:rsidR="0059731B" w:rsidRDefault="0059731B">
            <w:pPr>
              <w:widowControl w:val="0"/>
              <w:spacing w:line="240" w:lineRule="auto"/>
            </w:pPr>
            <w:r>
              <w:t xml:space="preserve">RAM: </w:t>
            </w:r>
            <w:r w:rsidR="002A6E29">
              <w:t>8</w:t>
            </w:r>
            <w:r>
              <w:t xml:space="preserve"> GB</w:t>
            </w:r>
          </w:p>
          <w:p w14:paraId="0160ECED" w14:textId="5CAF83C4" w:rsidR="009A4536" w:rsidRDefault="0059731B">
            <w:pPr>
              <w:widowControl w:val="0"/>
              <w:spacing w:line="240" w:lineRule="auto"/>
            </w:pPr>
            <w:r>
              <w:t xml:space="preserve">Browser: </w:t>
            </w:r>
            <w:r w:rsidR="00AA3815">
              <w:t>Chrome</w:t>
            </w:r>
          </w:p>
          <w:p w14:paraId="5DE19D37" w14:textId="6B3FC259" w:rsidR="002D576D" w:rsidRDefault="002A6E29">
            <w:pPr>
              <w:widowControl w:val="0"/>
              <w:spacing w:line="240" w:lineRule="auto"/>
            </w:pPr>
            <w:r>
              <w:t xml:space="preserve">UiPath: </w:t>
            </w:r>
            <w:r w:rsidR="002D576D">
              <w:t>UiPath Studio</w:t>
            </w:r>
          </w:p>
        </w:tc>
      </w:tr>
      <w:tr w:rsidR="009A4536" w14:paraId="5DE19D3C" w14:textId="77777777">
        <w:tc>
          <w:tcPr>
            <w:tcW w:w="555" w:type="dxa"/>
            <w:shd w:val="clear" w:color="auto" w:fill="auto"/>
            <w:tcMar>
              <w:top w:w="100" w:type="dxa"/>
              <w:left w:w="100" w:type="dxa"/>
              <w:bottom w:w="100" w:type="dxa"/>
              <w:right w:w="100" w:type="dxa"/>
            </w:tcMar>
          </w:tcPr>
          <w:p w14:paraId="5DE19D39" w14:textId="77777777" w:rsidR="009A4536" w:rsidRDefault="00650CDA">
            <w:pPr>
              <w:widowControl w:val="0"/>
              <w:spacing w:line="240" w:lineRule="auto"/>
            </w:pPr>
            <w:r>
              <w:t>2</w:t>
            </w:r>
          </w:p>
        </w:tc>
        <w:tc>
          <w:tcPr>
            <w:tcW w:w="3555" w:type="dxa"/>
            <w:shd w:val="clear" w:color="auto" w:fill="auto"/>
            <w:tcMar>
              <w:top w:w="100" w:type="dxa"/>
              <w:left w:w="100" w:type="dxa"/>
              <w:bottom w:w="100" w:type="dxa"/>
              <w:right w:w="100" w:type="dxa"/>
            </w:tcMar>
          </w:tcPr>
          <w:p w14:paraId="5DE19D3A" w14:textId="77777777" w:rsidR="009A4536" w:rsidRDefault="00650CDA">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5980AA57" w14:textId="1F608A4F" w:rsidR="009A4536" w:rsidRDefault="008564E0">
            <w:pPr>
              <w:widowControl w:val="0"/>
              <w:spacing w:line="240" w:lineRule="auto"/>
            </w:pPr>
            <w:r>
              <w:t>Byo.com</w:t>
            </w:r>
            <w:r w:rsidR="002D576D">
              <w:t xml:space="preserve"> </w:t>
            </w:r>
            <w:r>
              <w:t>account</w:t>
            </w:r>
          </w:p>
          <w:p w14:paraId="7AC4D666" w14:textId="73BABBA3" w:rsidR="002D576D" w:rsidRDefault="002D576D">
            <w:pPr>
              <w:widowControl w:val="0"/>
              <w:spacing w:line="240" w:lineRule="auto"/>
            </w:pPr>
            <w:r>
              <w:t>UiPath Web Automation plugin for Chrome</w:t>
            </w:r>
          </w:p>
          <w:p w14:paraId="6FD3EE3A" w14:textId="77777777" w:rsidR="002D576D" w:rsidRDefault="002D576D">
            <w:pPr>
              <w:widowControl w:val="0"/>
              <w:spacing w:line="240" w:lineRule="auto"/>
            </w:pPr>
            <w:r>
              <w:t>Chrome browser</w:t>
            </w:r>
          </w:p>
          <w:p w14:paraId="127BF662" w14:textId="77777777" w:rsidR="00D75E95" w:rsidRDefault="00D75E95">
            <w:pPr>
              <w:widowControl w:val="0"/>
              <w:spacing w:line="240" w:lineRule="auto"/>
            </w:pPr>
            <w:r>
              <w:t>UiPath Studio</w:t>
            </w:r>
          </w:p>
          <w:p w14:paraId="5DE19D3B" w14:textId="4466E4C2" w:rsidR="008564E0" w:rsidRDefault="008564E0">
            <w:pPr>
              <w:widowControl w:val="0"/>
              <w:spacing w:line="240" w:lineRule="auto"/>
            </w:pPr>
            <w:r>
              <w:t>Google account</w:t>
            </w:r>
          </w:p>
        </w:tc>
      </w:tr>
      <w:tr w:rsidR="009A4536" w14:paraId="5DE19D40" w14:textId="77777777">
        <w:tc>
          <w:tcPr>
            <w:tcW w:w="555" w:type="dxa"/>
            <w:shd w:val="clear" w:color="auto" w:fill="auto"/>
            <w:tcMar>
              <w:top w:w="100" w:type="dxa"/>
              <w:left w:w="100" w:type="dxa"/>
              <w:bottom w:w="100" w:type="dxa"/>
              <w:right w:w="100" w:type="dxa"/>
            </w:tcMar>
          </w:tcPr>
          <w:p w14:paraId="5DE19D3D" w14:textId="77777777" w:rsidR="009A4536" w:rsidRDefault="00650CDA">
            <w:pPr>
              <w:widowControl w:val="0"/>
              <w:spacing w:line="240" w:lineRule="auto"/>
            </w:pPr>
            <w:r>
              <w:t>3</w:t>
            </w:r>
          </w:p>
        </w:tc>
        <w:tc>
          <w:tcPr>
            <w:tcW w:w="3555" w:type="dxa"/>
            <w:shd w:val="clear" w:color="auto" w:fill="auto"/>
            <w:tcMar>
              <w:top w:w="100" w:type="dxa"/>
              <w:left w:w="100" w:type="dxa"/>
              <w:bottom w:w="100" w:type="dxa"/>
              <w:right w:w="100" w:type="dxa"/>
            </w:tcMar>
          </w:tcPr>
          <w:p w14:paraId="5DE19D3E" w14:textId="77777777" w:rsidR="009A4536" w:rsidRDefault="00650CDA">
            <w:pPr>
              <w:widowControl w:val="0"/>
              <w:spacing w:line="240" w:lineRule="auto"/>
            </w:pPr>
            <w:r>
              <w:t>Input Data</w:t>
            </w:r>
          </w:p>
        </w:tc>
        <w:tc>
          <w:tcPr>
            <w:tcW w:w="6675" w:type="dxa"/>
            <w:shd w:val="clear" w:color="auto" w:fill="auto"/>
            <w:tcMar>
              <w:top w:w="100" w:type="dxa"/>
              <w:left w:w="100" w:type="dxa"/>
              <w:bottom w:w="100" w:type="dxa"/>
              <w:right w:w="100" w:type="dxa"/>
            </w:tcMar>
          </w:tcPr>
          <w:p w14:paraId="185B6E61" w14:textId="77777777" w:rsidR="00493C9C" w:rsidRDefault="00255123" w:rsidP="00284179">
            <w:pPr>
              <w:widowControl w:val="0"/>
              <w:spacing w:line="240" w:lineRule="auto"/>
            </w:pPr>
            <w:r>
              <w:t>Master Google sheet with known beer details.</w:t>
            </w:r>
          </w:p>
          <w:p w14:paraId="2D62A03F" w14:textId="77777777" w:rsidR="00255123" w:rsidRDefault="00255123" w:rsidP="00284179">
            <w:pPr>
              <w:widowControl w:val="0"/>
              <w:spacing w:line="240" w:lineRule="auto"/>
            </w:pPr>
            <w:r>
              <w:t>Beer card details from byo.com web page.</w:t>
            </w:r>
          </w:p>
          <w:p w14:paraId="195EB5D1" w14:textId="77777777" w:rsidR="00255123" w:rsidRDefault="00255123" w:rsidP="00284179">
            <w:pPr>
              <w:widowControl w:val="0"/>
              <w:spacing w:line="240" w:lineRule="auto"/>
            </w:pPr>
            <w:r>
              <w:t>Beer recipes from byo.com beer web page.</w:t>
            </w:r>
          </w:p>
          <w:p w14:paraId="5DE19D3F" w14:textId="388584B0" w:rsidR="00653C4B" w:rsidRDefault="00653C4B" w:rsidP="00284179">
            <w:pPr>
              <w:widowControl w:val="0"/>
              <w:spacing w:line="240" w:lineRule="auto"/>
            </w:pPr>
            <w:r>
              <w:t>Mail template html files in \Mail folder</w:t>
            </w:r>
            <w:r w:rsidR="00C70E00">
              <w:t>.</w:t>
            </w:r>
          </w:p>
        </w:tc>
      </w:tr>
      <w:tr w:rsidR="009A4536" w14:paraId="5DE19D44" w14:textId="77777777">
        <w:tc>
          <w:tcPr>
            <w:tcW w:w="555" w:type="dxa"/>
            <w:shd w:val="clear" w:color="auto" w:fill="auto"/>
            <w:tcMar>
              <w:top w:w="100" w:type="dxa"/>
              <w:left w:w="100" w:type="dxa"/>
              <w:bottom w:w="100" w:type="dxa"/>
              <w:right w:w="100" w:type="dxa"/>
            </w:tcMar>
          </w:tcPr>
          <w:p w14:paraId="5DE19D41" w14:textId="77777777" w:rsidR="009A4536" w:rsidRDefault="00650CDA">
            <w:pPr>
              <w:widowControl w:val="0"/>
              <w:spacing w:line="240" w:lineRule="auto"/>
            </w:pPr>
            <w:r>
              <w:t>4</w:t>
            </w:r>
          </w:p>
        </w:tc>
        <w:tc>
          <w:tcPr>
            <w:tcW w:w="3555" w:type="dxa"/>
            <w:shd w:val="clear" w:color="auto" w:fill="auto"/>
            <w:tcMar>
              <w:top w:w="100" w:type="dxa"/>
              <w:left w:w="100" w:type="dxa"/>
              <w:bottom w:w="100" w:type="dxa"/>
              <w:right w:w="100" w:type="dxa"/>
            </w:tcMar>
          </w:tcPr>
          <w:p w14:paraId="5DE19D42" w14:textId="77777777" w:rsidR="009A4536" w:rsidRDefault="00650CDA">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50A03680" w14:textId="77777777" w:rsidR="00493C9C" w:rsidRDefault="00493C9C">
            <w:pPr>
              <w:widowControl w:val="0"/>
              <w:spacing w:line="240" w:lineRule="auto"/>
            </w:pPr>
            <w:r>
              <w:t>Beer details and recipe in a beer master Google Sheet (one beer per row).</w:t>
            </w:r>
          </w:p>
          <w:p w14:paraId="43D8DFE1" w14:textId="77777777" w:rsidR="009A4536" w:rsidRDefault="00493C9C">
            <w:pPr>
              <w:widowControl w:val="0"/>
              <w:spacing w:line="240" w:lineRule="auto"/>
            </w:pPr>
            <w:r>
              <w:t>Beer details in the output are: Beer name, beer url, beer description, beer style(s), beer recipe</w:t>
            </w:r>
            <w:r w:rsidR="00653C4B">
              <w:t>.</w:t>
            </w:r>
          </w:p>
          <w:p w14:paraId="5DE19D43" w14:textId="739539A9" w:rsidR="00653C4B" w:rsidRDefault="00653C4B">
            <w:pPr>
              <w:widowControl w:val="0"/>
              <w:spacing w:line="240" w:lineRule="auto"/>
            </w:pPr>
            <w:r>
              <w:t>Email sent to user with new beers identified.</w:t>
            </w:r>
          </w:p>
        </w:tc>
      </w:tr>
      <w:tr w:rsidR="009A4536" w14:paraId="5DE19D48" w14:textId="77777777">
        <w:tc>
          <w:tcPr>
            <w:tcW w:w="555" w:type="dxa"/>
            <w:shd w:val="clear" w:color="auto" w:fill="auto"/>
            <w:tcMar>
              <w:top w:w="100" w:type="dxa"/>
              <w:left w:w="100" w:type="dxa"/>
              <w:bottom w:w="100" w:type="dxa"/>
              <w:right w:w="100" w:type="dxa"/>
            </w:tcMar>
          </w:tcPr>
          <w:p w14:paraId="5DE19D45" w14:textId="77777777" w:rsidR="009A4536" w:rsidRDefault="00650CDA">
            <w:pPr>
              <w:widowControl w:val="0"/>
              <w:spacing w:line="240" w:lineRule="auto"/>
            </w:pPr>
            <w:r>
              <w:lastRenderedPageBreak/>
              <w:t>5</w:t>
            </w:r>
          </w:p>
        </w:tc>
        <w:tc>
          <w:tcPr>
            <w:tcW w:w="3555" w:type="dxa"/>
            <w:shd w:val="clear" w:color="auto" w:fill="auto"/>
            <w:tcMar>
              <w:top w:w="100" w:type="dxa"/>
              <w:left w:w="100" w:type="dxa"/>
              <w:bottom w:w="100" w:type="dxa"/>
              <w:right w:w="100" w:type="dxa"/>
            </w:tcMar>
          </w:tcPr>
          <w:p w14:paraId="5DE19D46" w14:textId="77777777" w:rsidR="009A4536" w:rsidRDefault="00650CDA">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5DE19D47" w14:textId="6BE72407" w:rsidR="009A4536" w:rsidRDefault="0001678A">
            <w:pPr>
              <w:widowControl w:val="0"/>
              <w:spacing w:line="240" w:lineRule="auto"/>
            </w:pPr>
            <w:r>
              <w:t>Manually by user from user’s Windows PC</w:t>
            </w:r>
          </w:p>
        </w:tc>
      </w:tr>
      <w:tr w:rsidR="009A4536" w14:paraId="5DE19D4C" w14:textId="77777777">
        <w:tc>
          <w:tcPr>
            <w:tcW w:w="555" w:type="dxa"/>
            <w:shd w:val="clear" w:color="auto" w:fill="auto"/>
            <w:tcMar>
              <w:top w:w="100" w:type="dxa"/>
              <w:left w:w="100" w:type="dxa"/>
              <w:bottom w:w="100" w:type="dxa"/>
              <w:right w:w="100" w:type="dxa"/>
            </w:tcMar>
          </w:tcPr>
          <w:p w14:paraId="5DE19D49" w14:textId="77777777" w:rsidR="009A4536" w:rsidRDefault="00650CDA">
            <w:pPr>
              <w:widowControl w:val="0"/>
              <w:spacing w:line="240" w:lineRule="auto"/>
            </w:pPr>
            <w:r>
              <w:t>6</w:t>
            </w:r>
          </w:p>
        </w:tc>
        <w:tc>
          <w:tcPr>
            <w:tcW w:w="3555" w:type="dxa"/>
            <w:shd w:val="clear" w:color="auto" w:fill="auto"/>
            <w:tcMar>
              <w:top w:w="100" w:type="dxa"/>
              <w:left w:w="100" w:type="dxa"/>
              <w:bottom w:w="100" w:type="dxa"/>
              <w:right w:w="100" w:type="dxa"/>
            </w:tcMar>
          </w:tcPr>
          <w:p w14:paraId="5DE19D4A" w14:textId="77777777" w:rsidR="009A4536" w:rsidRDefault="00650CDA">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5DE19D4B" w14:textId="460A95CE" w:rsidR="009A4536" w:rsidRDefault="00CD4836">
            <w:pPr>
              <w:widowControl w:val="0"/>
              <w:spacing w:line="240" w:lineRule="auto"/>
            </w:pPr>
            <w:r>
              <w:t>N/A</w:t>
            </w:r>
          </w:p>
        </w:tc>
      </w:tr>
      <w:tr w:rsidR="009A4536" w14:paraId="5DE19D51" w14:textId="77777777">
        <w:tc>
          <w:tcPr>
            <w:tcW w:w="555" w:type="dxa"/>
            <w:shd w:val="clear" w:color="auto" w:fill="auto"/>
            <w:tcMar>
              <w:top w:w="100" w:type="dxa"/>
              <w:left w:w="100" w:type="dxa"/>
              <w:bottom w:w="100" w:type="dxa"/>
              <w:right w:w="100" w:type="dxa"/>
            </w:tcMar>
          </w:tcPr>
          <w:p w14:paraId="5DE19D4D" w14:textId="77777777" w:rsidR="009A4536" w:rsidRDefault="00650CDA">
            <w:pPr>
              <w:widowControl w:val="0"/>
              <w:spacing w:line="240" w:lineRule="auto"/>
            </w:pPr>
            <w:r>
              <w:t>7</w:t>
            </w:r>
          </w:p>
        </w:tc>
        <w:tc>
          <w:tcPr>
            <w:tcW w:w="3555" w:type="dxa"/>
            <w:shd w:val="clear" w:color="auto" w:fill="auto"/>
            <w:tcMar>
              <w:top w:w="100" w:type="dxa"/>
              <w:left w:w="100" w:type="dxa"/>
              <w:bottom w:w="100" w:type="dxa"/>
              <w:right w:w="100" w:type="dxa"/>
            </w:tcMar>
          </w:tcPr>
          <w:p w14:paraId="5DE19D4E" w14:textId="77777777" w:rsidR="009A4536" w:rsidRDefault="00650CDA">
            <w:pPr>
              <w:widowControl w:val="0"/>
              <w:spacing w:line="240" w:lineRule="auto"/>
            </w:pPr>
            <w:r>
              <w:t>Reporting</w:t>
            </w:r>
          </w:p>
          <w:p w14:paraId="5DE19D4F" w14:textId="77777777" w:rsidR="009A4536" w:rsidRDefault="00650CDA">
            <w:pPr>
              <w:pStyle w:val="Subtitle"/>
              <w:spacing w:after="0" w:line="240" w:lineRule="auto"/>
            </w:pPr>
            <w:bookmarkStart w:id="103" w:name="_wsld6xo8rckw" w:colFirst="0" w:colLast="0"/>
            <w:bookmarkEnd w:id="103"/>
            <w:r>
              <w:t>queues reporting, Kibana or another platform</w:t>
            </w:r>
          </w:p>
        </w:tc>
        <w:tc>
          <w:tcPr>
            <w:tcW w:w="6675" w:type="dxa"/>
            <w:shd w:val="clear" w:color="auto" w:fill="auto"/>
            <w:tcMar>
              <w:top w:w="100" w:type="dxa"/>
              <w:left w:w="100" w:type="dxa"/>
              <w:bottom w:w="100" w:type="dxa"/>
              <w:right w:w="100" w:type="dxa"/>
            </w:tcMar>
          </w:tcPr>
          <w:p w14:paraId="5DE19D50" w14:textId="4E274193" w:rsidR="009A4536" w:rsidRDefault="00CD4836">
            <w:pPr>
              <w:widowControl w:val="0"/>
              <w:spacing w:line="240" w:lineRule="auto"/>
            </w:pPr>
            <w:r>
              <w:t>N/A</w:t>
            </w:r>
          </w:p>
        </w:tc>
      </w:tr>
      <w:tr w:rsidR="009A4536" w14:paraId="5DE19D56" w14:textId="77777777">
        <w:trPr>
          <w:trHeight w:val="420"/>
        </w:trPr>
        <w:tc>
          <w:tcPr>
            <w:tcW w:w="555" w:type="dxa"/>
            <w:vMerge w:val="restart"/>
            <w:shd w:val="clear" w:color="auto" w:fill="auto"/>
            <w:tcMar>
              <w:top w:w="100" w:type="dxa"/>
              <w:left w:w="100" w:type="dxa"/>
              <w:bottom w:w="100" w:type="dxa"/>
              <w:right w:w="100" w:type="dxa"/>
            </w:tcMar>
          </w:tcPr>
          <w:p w14:paraId="5DE19D52" w14:textId="77777777" w:rsidR="009A4536" w:rsidRDefault="00650CDA">
            <w:pPr>
              <w:widowControl w:val="0"/>
              <w:spacing w:line="240" w:lineRule="auto"/>
            </w:pPr>
            <w:r>
              <w:t>8</w:t>
            </w:r>
          </w:p>
        </w:tc>
        <w:tc>
          <w:tcPr>
            <w:tcW w:w="3555" w:type="dxa"/>
            <w:shd w:val="clear" w:color="auto" w:fill="auto"/>
            <w:tcMar>
              <w:top w:w="100" w:type="dxa"/>
              <w:left w:w="100" w:type="dxa"/>
              <w:bottom w:w="100" w:type="dxa"/>
              <w:right w:w="100" w:type="dxa"/>
            </w:tcMar>
          </w:tcPr>
          <w:p w14:paraId="5DE19D53" w14:textId="77777777" w:rsidR="009A4536" w:rsidRDefault="00650CDA">
            <w:pPr>
              <w:widowControl w:val="0"/>
              <w:spacing w:line="240" w:lineRule="auto"/>
            </w:pPr>
            <w:r>
              <w:t>Manual Error Handling</w:t>
            </w:r>
          </w:p>
          <w:p w14:paraId="5DE19D54" w14:textId="77777777" w:rsidR="009A4536" w:rsidRDefault="00650CDA">
            <w:pPr>
              <w:pStyle w:val="Subtitle"/>
              <w:widowControl w:val="0"/>
              <w:spacing w:after="0" w:line="240" w:lineRule="auto"/>
            </w:pPr>
            <w:bookmarkStart w:id="104" w:name="_ubvsfu2lyi8r" w:colFirst="0" w:colLast="0"/>
            <w:bookmarkEnd w:id="104"/>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2F6228CC" w14:textId="77777777" w:rsidR="009A4536" w:rsidRDefault="00CD4836">
            <w:pPr>
              <w:widowControl w:val="0"/>
              <w:spacing w:line="240" w:lineRule="auto"/>
            </w:pPr>
            <w:r>
              <w:t>Failed transactions are left unprocessed.</w:t>
            </w:r>
          </w:p>
          <w:p w14:paraId="5DE19D55" w14:textId="02C0FF2A" w:rsidR="00493C9C" w:rsidRDefault="00493C9C">
            <w:pPr>
              <w:widowControl w:val="0"/>
              <w:spacing w:line="240" w:lineRule="auto"/>
            </w:pPr>
            <w:r>
              <w:t>Status of queue item is set to ‘Failed’.</w:t>
            </w:r>
          </w:p>
        </w:tc>
      </w:tr>
      <w:tr w:rsidR="009A4536" w14:paraId="5DE19D5A" w14:textId="77777777">
        <w:trPr>
          <w:trHeight w:val="420"/>
        </w:trPr>
        <w:tc>
          <w:tcPr>
            <w:tcW w:w="555" w:type="dxa"/>
            <w:vMerge/>
            <w:shd w:val="clear" w:color="auto" w:fill="auto"/>
            <w:tcMar>
              <w:top w:w="100" w:type="dxa"/>
              <w:left w:w="100" w:type="dxa"/>
              <w:bottom w:w="100" w:type="dxa"/>
              <w:right w:w="100" w:type="dxa"/>
            </w:tcMar>
          </w:tcPr>
          <w:p w14:paraId="5DE19D57"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58" w14:textId="77777777" w:rsidR="009A4536" w:rsidRDefault="00650CDA">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5DE19D59" w14:textId="6E130528" w:rsidR="009A4536" w:rsidRDefault="00493C9C">
            <w:pPr>
              <w:widowControl w:val="0"/>
              <w:spacing w:line="240" w:lineRule="auto"/>
            </w:pPr>
            <w:r>
              <w:t>N/A</w:t>
            </w:r>
          </w:p>
        </w:tc>
      </w:tr>
      <w:tr w:rsidR="009A4536" w14:paraId="5DE19D5E" w14:textId="77777777">
        <w:trPr>
          <w:trHeight w:val="420"/>
        </w:trPr>
        <w:tc>
          <w:tcPr>
            <w:tcW w:w="555" w:type="dxa"/>
            <w:vMerge/>
            <w:shd w:val="clear" w:color="auto" w:fill="auto"/>
            <w:tcMar>
              <w:top w:w="100" w:type="dxa"/>
              <w:left w:w="100" w:type="dxa"/>
              <w:bottom w:w="100" w:type="dxa"/>
              <w:right w:w="100" w:type="dxa"/>
            </w:tcMar>
          </w:tcPr>
          <w:p w14:paraId="5DE19D5B"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5C" w14:textId="77777777" w:rsidR="009A4536" w:rsidRDefault="00650CDA">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5DE19D5D" w14:textId="259B3A84" w:rsidR="009A4536" w:rsidRDefault="00493C9C">
            <w:pPr>
              <w:widowControl w:val="0"/>
              <w:spacing w:line="240" w:lineRule="auto"/>
            </w:pPr>
            <w:r>
              <w:t>Run the dispatcher again and it will identify unscraped beers from byo.com and add them to the queue again.</w:t>
            </w:r>
          </w:p>
        </w:tc>
      </w:tr>
      <w:tr w:rsidR="009A4536" w14:paraId="5DE19D62" w14:textId="77777777">
        <w:trPr>
          <w:trHeight w:val="420"/>
        </w:trPr>
        <w:tc>
          <w:tcPr>
            <w:tcW w:w="555" w:type="dxa"/>
            <w:vMerge w:val="restart"/>
            <w:shd w:val="clear" w:color="auto" w:fill="auto"/>
            <w:tcMar>
              <w:top w:w="100" w:type="dxa"/>
              <w:left w:w="100" w:type="dxa"/>
              <w:bottom w:w="100" w:type="dxa"/>
              <w:right w:w="100" w:type="dxa"/>
            </w:tcMar>
          </w:tcPr>
          <w:p w14:paraId="5DE19D5F" w14:textId="77777777" w:rsidR="009A4536" w:rsidRDefault="00650CDA">
            <w:pPr>
              <w:widowControl w:val="0"/>
              <w:spacing w:line="240" w:lineRule="auto"/>
            </w:pPr>
            <w:r>
              <w:t>9</w:t>
            </w:r>
          </w:p>
        </w:tc>
        <w:tc>
          <w:tcPr>
            <w:tcW w:w="3555" w:type="dxa"/>
            <w:shd w:val="clear" w:color="auto" w:fill="auto"/>
            <w:tcMar>
              <w:top w:w="100" w:type="dxa"/>
              <w:left w:w="100" w:type="dxa"/>
              <w:bottom w:w="100" w:type="dxa"/>
              <w:right w:w="100" w:type="dxa"/>
            </w:tcMar>
          </w:tcPr>
          <w:p w14:paraId="5DE19D60" w14:textId="77777777" w:rsidR="009A4536" w:rsidRDefault="00650CDA">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5DE19D61" w14:textId="2011CEA0" w:rsidR="009A4536" w:rsidRDefault="009A4536">
            <w:pPr>
              <w:widowControl w:val="0"/>
              <w:spacing w:line="240" w:lineRule="auto"/>
            </w:pPr>
          </w:p>
        </w:tc>
      </w:tr>
      <w:tr w:rsidR="009A4536" w14:paraId="5DE19D67" w14:textId="77777777">
        <w:trPr>
          <w:trHeight w:val="420"/>
        </w:trPr>
        <w:tc>
          <w:tcPr>
            <w:tcW w:w="555" w:type="dxa"/>
            <w:vMerge/>
            <w:shd w:val="clear" w:color="auto" w:fill="auto"/>
            <w:tcMar>
              <w:top w:w="100" w:type="dxa"/>
              <w:left w:w="100" w:type="dxa"/>
              <w:bottom w:w="100" w:type="dxa"/>
              <w:right w:w="100" w:type="dxa"/>
            </w:tcMar>
          </w:tcPr>
          <w:p w14:paraId="5DE19D63"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64" w14:textId="77777777" w:rsidR="009A4536" w:rsidRDefault="00650CDA">
            <w:pPr>
              <w:widowControl w:val="0"/>
              <w:numPr>
                <w:ilvl w:val="0"/>
                <w:numId w:val="6"/>
              </w:numPr>
              <w:spacing w:line="240" w:lineRule="auto"/>
            </w:pPr>
            <w:r>
              <w:t>Password Policies</w:t>
            </w:r>
          </w:p>
          <w:p w14:paraId="5DE19D65" w14:textId="77777777" w:rsidR="009A4536" w:rsidRDefault="00650CDA">
            <w:pPr>
              <w:pStyle w:val="Subtitle"/>
              <w:spacing w:after="0" w:line="240" w:lineRule="auto"/>
              <w:ind w:left="720"/>
            </w:pPr>
            <w:bookmarkStart w:id="105" w:name="_njgk2f6zvyk8" w:colFirst="0" w:colLast="0"/>
            <w:bookmarkEnd w:id="105"/>
            <w:r>
              <w:t>specific compliance requests?</w:t>
            </w:r>
          </w:p>
        </w:tc>
        <w:tc>
          <w:tcPr>
            <w:tcW w:w="6675" w:type="dxa"/>
            <w:shd w:val="clear" w:color="auto" w:fill="auto"/>
            <w:tcMar>
              <w:top w:w="100" w:type="dxa"/>
              <w:left w:w="100" w:type="dxa"/>
              <w:bottom w:w="100" w:type="dxa"/>
              <w:right w:w="100" w:type="dxa"/>
            </w:tcMar>
          </w:tcPr>
          <w:p w14:paraId="5DE19D66" w14:textId="46D2628D" w:rsidR="009A4536" w:rsidRDefault="00493C9C">
            <w:pPr>
              <w:widowControl w:val="0"/>
              <w:spacing w:line="240" w:lineRule="auto"/>
            </w:pPr>
            <w:r>
              <w:t>N/A</w:t>
            </w:r>
          </w:p>
        </w:tc>
      </w:tr>
      <w:tr w:rsidR="009A4536" w14:paraId="5DE19D6C" w14:textId="77777777">
        <w:trPr>
          <w:trHeight w:val="420"/>
        </w:trPr>
        <w:tc>
          <w:tcPr>
            <w:tcW w:w="555" w:type="dxa"/>
            <w:vMerge/>
            <w:shd w:val="clear" w:color="auto" w:fill="auto"/>
            <w:tcMar>
              <w:top w:w="100" w:type="dxa"/>
              <w:left w:w="100" w:type="dxa"/>
              <w:bottom w:w="100" w:type="dxa"/>
              <w:right w:w="100" w:type="dxa"/>
            </w:tcMar>
          </w:tcPr>
          <w:p w14:paraId="5DE19D68"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69" w14:textId="77777777" w:rsidR="009A4536" w:rsidRDefault="00650CDA">
            <w:pPr>
              <w:widowControl w:val="0"/>
              <w:numPr>
                <w:ilvl w:val="0"/>
                <w:numId w:val="6"/>
              </w:numPr>
              <w:spacing w:line="240" w:lineRule="auto"/>
            </w:pPr>
            <w:r>
              <w:t>Stored Credentials</w:t>
            </w:r>
          </w:p>
          <w:p w14:paraId="5DE19D6A" w14:textId="77777777" w:rsidR="009A4536" w:rsidRDefault="00650CDA">
            <w:pPr>
              <w:pStyle w:val="Subtitle"/>
              <w:widowControl w:val="0"/>
              <w:spacing w:after="0" w:line="240" w:lineRule="auto"/>
              <w:ind w:left="720"/>
            </w:pPr>
            <w:bookmarkStart w:id="106" w:name="_fanhr7tj491z" w:colFirst="0" w:colLast="0"/>
            <w:bookmarkEnd w:id="106"/>
            <w:r>
              <w:t>Never hard code credentials in the workflow</w:t>
            </w:r>
          </w:p>
        </w:tc>
        <w:tc>
          <w:tcPr>
            <w:tcW w:w="6675" w:type="dxa"/>
            <w:shd w:val="clear" w:color="auto" w:fill="auto"/>
            <w:tcMar>
              <w:top w:w="100" w:type="dxa"/>
              <w:left w:w="100" w:type="dxa"/>
              <w:bottom w:w="100" w:type="dxa"/>
              <w:right w:w="100" w:type="dxa"/>
            </w:tcMar>
          </w:tcPr>
          <w:p w14:paraId="72FE2984" w14:textId="07686D10" w:rsidR="009A4536" w:rsidRDefault="00493C9C" w:rsidP="009D45E8">
            <w:pPr>
              <w:pStyle w:val="ListParagraph"/>
              <w:widowControl w:val="0"/>
              <w:numPr>
                <w:ilvl w:val="0"/>
                <w:numId w:val="18"/>
              </w:numPr>
              <w:spacing w:line="240" w:lineRule="auto"/>
              <w:ind w:left="360"/>
            </w:pPr>
            <w:r>
              <w:t>Byo.com credentials stored in asset</w:t>
            </w:r>
            <w:ins w:id="107" w:author="Jes Hunsballe" w:date="2021-02-14T10:57:00Z">
              <w:r w:rsidR="00A87981">
                <w:t xml:space="preserve"> </w:t>
              </w:r>
            </w:ins>
            <w:ins w:id="108" w:author="Jes Hunsballe" w:date="2021-02-14T10:58:00Z">
              <w:r w:rsidR="00A87981">
                <w:t>‘BYO_</w:t>
              </w:r>
              <w:proofErr w:type="gramStart"/>
              <w:r w:rsidR="00A87981">
                <w:t>credentials’</w:t>
              </w:r>
            </w:ins>
            <w:proofErr w:type="gramEnd"/>
            <w:r>
              <w:t>.</w:t>
            </w:r>
          </w:p>
          <w:p w14:paraId="2D87EA08" w14:textId="48ADCD74" w:rsidR="00493C9C" w:rsidRDefault="00493C9C" w:rsidP="009D45E8">
            <w:pPr>
              <w:pStyle w:val="ListParagraph"/>
              <w:widowControl w:val="0"/>
              <w:numPr>
                <w:ilvl w:val="0"/>
                <w:numId w:val="18"/>
              </w:numPr>
              <w:spacing w:line="240" w:lineRule="auto"/>
              <w:ind w:left="360"/>
            </w:pPr>
            <w:r>
              <w:t>Gmail app password and user name stored in asset</w:t>
            </w:r>
            <w:ins w:id="109" w:author="Jes Hunsballe" w:date="2021-02-14T10:58:00Z">
              <w:r w:rsidR="00A87981">
                <w:t xml:space="preserve"> ‘GoogleApp_</w:t>
              </w:r>
              <w:proofErr w:type="gramStart"/>
              <w:r w:rsidR="00A87981">
                <w:t>credentials’</w:t>
              </w:r>
            </w:ins>
            <w:proofErr w:type="gramEnd"/>
            <w:r>
              <w:t>.</w:t>
            </w:r>
          </w:p>
          <w:p w14:paraId="5DE19D6B" w14:textId="2D5A8BB6" w:rsidR="00A75B0C" w:rsidRDefault="00A75B0C" w:rsidP="009D45E8">
            <w:pPr>
              <w:pStyle w:val="ListParagraph"/>
              <w:widowControl w:val="0"/>
              <w:numPr>
                <w:ilvl w:val="0"/>
                <w:numId w:val="18"/>
              </w:numPr>
              <w:spacing w:line="240" w:lineRule="auto"/>
              <w:ind w:left="360"/>
            </w:pPr>
            <w:r w:rsidRPr="00A75B0C">
              <w:t xml:space="preserve">Access </w:t>
            </w:r>
            <w:r>
              <w:t xml:space="preserve">to </w:t>
            </w:r>
            <w:r w:rsidRPr="00A75B0C">
              <w:t xml:space="preserve">gSheet with </w:t>
            </w:r>
            <w:r>
              <w:t xml:space="preserve">an </w:t>
            </w:r>
            <w:r w:rsidRPr="00A75B0C">
              <w:t>API service account json key stored externally on local user drive. gSheet must be shared to the Service Account e-mail.</w:t>
            </w:r>
          </w:p>
        </w:tc>
      </w:tr>
      <w:tr w:rsidR="009A4536" w:rsidRPr="00493C9C" w14:paraId="5DE19D70" w14:textId="77777777">
        <w:trPr>
          <w:trHeight w:val="420"/>
        </w:trPr>
        <w:tc>
          <w:tcPr>
            <w:tcW w:w="555" w:type="dxa"/>
            <w:vMerge/>
            <w:shd w:val="clear" w:color="auto" w:fill="auto"/>
            <w:tcMar>
              <w:top w:w="100" w:type="dxa"/>
              <w:left w:w="100" w:type="dxa"/>
              <w:bottom w:w="100" w:type="dxa"/>
              <w:right w:w="100" w:type="dxa"/>
            </w:tcMar>
          </w:tcPr>
          <w:p w14:paraId="5DE19D6D"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6E" w14:textId="77777777" w:rsidR="009A4536" w:rsidRDefault="00650CDA">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7AD0566A" w14:textId="44B78084" w:rsidR="00493C9C" w:rsidRDefault="00493C9C" w:rsidP="009D45E8">
            <w:pPr>
              <w:pStyle w:val="ListParagraph"/>
              <w:widowControl w:val="0"/>
              <w:numPr>
                <w:ilvl w:val="0"/>
                <w:numId w:val="19"/>
              </w:numPr>
              <w:spacing w:line="240" w:lineRule="auto"/>
            </w:pPr>
            <w:r>
              <w:t>‘</w:t>
            </w:r>
            <w:r w:rsidRPr="00493C9C">
              <w:t>BYO_logInPage</w:t>
            </w:r>
            <w:r>
              <w:t>’ – url to login page</w:t>
            </w:r>
          </w:p>
          <w:p w14:paraId="13F9C868" w14:textId="708A0AE1" w:rsidR="009A4536" w:rsidRDefault="00493C9C" w:rsidP="009D45E8">
            <w:pPr>
              <w:pStyle w:val="ListParagraph"/>
              <w:widowControl w:val="0"/>
              <w:numPr>
                <w:ilvl w:val="0"/>
                <w:numId w:val="19"/>
              </w:numPr>
              <w:spacing w:line="240" w:lineRule="auto"/>
            </w:pPr>
            <w:r>
              <w:t>‘</w:t>
            </w:r>
            <w:r w:rsidRPr="00493C9C">
              <w:t>BYO_allGrainBeers</w:t>
            </w:r>
            <w:r>
              <w:t>’ – url to beer cards page</w:t>
            </w:r>
          </w:p>
          <w:p w14:paraId="7A7074E4" w14:textId="77777777" w:rsidR="00493C9C" w:rsidRDefault="00493C9C" w:rsidP="009D45E8">
            <w:pPr>
              <w:pStyle w:val="ListParagraph"/>
              <w:widowControl w:val="0"/>
              <w:numPr>
                <w:ilvl w:val="0"/>
                <w:numId w:val="19"/>
              </w:numPr>
              <w:spacing w:line="240" w:lineRule="auto"/>
            </w:pPr>
            <w:r>
              <w:t>‘</w:t>
            </w:r>
            <w:r w:rsidRPr="00493C9C">
              <w:t>BYO_credentials</w:t>
            </w:r>
            <w:r>
              <w:t>’ – user credentials to byo.com</w:t>
            </w:r>
          </w:p>
          <w:p w14:paraId="1386450F" w14:textId="77777777" w:rsidR="00493C9C" w:rsidRPr="009D45E8" w:rsidRDefault="00493C9C" w:rsidP="009D45E8">
            <w:pPr>
              <w:pStyle w:val="ListParagraph"/>
              <w:widowControl w:val="0"/>
              <w:numPr>
                <w:ilvl w:val="0"/>
                <w:numId w:val="19"/>
              </w:numPr>
              <w:spacing w:line="240" w:lineRule="auto"/>
              <w:rPr>
                <w:lang w:val="en-US"/>
              </w:rPr>
            </w:pPr>
            <w:r w:rsidRPr="009D45E8">
              <w:rPr>
                <w:lang w:val="en-US"/>
              </w:rPr>
              <w:t>‘BYO_gSheetId’ – beer master gSheet ID</w:t>
            </w:r>
          </w:p>
          <w:p w14:paraId="5DE19D6F" w14:textId="51624958" w:rsidR="00493C9C" w:rsidRPr="009D45E8" w:rsidRDefault="00971346" w:rsidP="009D45E8">
            <w:pPr>
              <w:pStyle w:val="ListParagraph"/>
              <w:widowControl w:val="0"/>
              <w:numPr>
                <w:ilvl w:val="0"/>
                <w:numId w:val="19"/>
              </w:numPr>
              <w:spacing w:line="240" w:lineRule="auto"/>
              <w:rPr>
                <w:lang w:val="en-US"/>
              </w:rPr>
            </w:pPr>
            <w:r w:rsidRPr="009D45E8">
              <w:rPr>
                <w:lang w:val="en-US"/>
              </w:rPr>
              <w:t>‘GoogleApp_credentials’ – app password for logging in to Gmail without 2-step verification</w:t>
            </w:r>
          </w:p>
        </w:tc>
      </w:tr>
      <w:tr w:rsidR="009A4536" w14:paraId="5DE19D74" w14:textId="77777777">
        <w:trPr>
          <w:trHeight w:val="420"/>
        </w:trPr>
        <w:tc>
          <w:tcPr>
            <w:tcW w:w="555" w:type="dxa"/>
            <w:vMerge/>
            <w:shd w:val="clear" w:color="auto" w:fill="auto"/>
            <w:tcMar>
              <w:top w:w="100" w:type="dxa"/>
              <w:left w:w="100" w:type="dxa"/>
              <w:bottom w:w="100" w:type="dxa"/>
              <w:right w:w="100" w:type="dxa"/>
            </w:tcMar>
          </w:tcPr>
          <w:p w14:paraId="5DE19D71" w14:textId="77777777" w:rsidR="009A4536" w:rsidRPr="00493C9C" w:rsidRDefault="009A4536">
            <w:pPr>
              <w:widowControl w:val="0"/>
              <w:spacing w:line="240" w:lineRule="auto"/>
              <w:rPr>
                <w:lang w:val="en-US"/>
              </w:rPr>
            </w:pPr>
          </w:p>
        </w:tc>
        <w:tc>
          <w:tcPr>
            <w:tcW w:w="3555" w:type="dxa"/>
            <w:shd w:val="clear" w:color="auto" w:fill="auto"/>
            <w:tcMar>
              <w:top w:w="100" w:type="dxa"/>
              <w:left w:w="100" w:type="dxa"/>
              <w:bottom w:w="100" w:type="dxa"/>
              <w:right w:w="100" w:type="dxa"/>
            </w:tcMar>
          </w:tcPr>
          <w:p w14:paraId="5DE19D72" w14:textId="77777777" w:rsidR="009A4536" w:rsidRDefault="00650CDA">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5DE19D73" w14:textId="0EB27479" w:rsidR="009A4536" w:rsidRDefault="00971346" w:rsidP="003C2756">
            <w:pPr>
              <w:pStyle w:val="ListParagraph"/>
              <w:widowControl w:val="0"/>
              <w:numPr>
                <w:ilvl w:val="0"/>
                <w:numId w:val="20"/>
              </w:numPr>
              <w:spacing w:line="240" w:lineRule="auto"/>
            </w:pPr>
            <w:r>
              <w:t>‘</w:t>
            </w:r>
            <w:r w:rsidRPr="00971346">
              <w:t>BYOBeerQueue</w:t>
            </w:r>
            <w:r>
              <w:t>’ – new beers identified on byo.com</w:t>
            </w:r>
          </w:p>
        </w:tc>
      </w:tr>
      <w:tr w:rsidR="009A4536" w14:paraId="5DE19D78" w14:textId="77777777">
        <w:trPr>
          <w:trHeight w:val="420"/>
        </w:trPr>
        <w:tc>
          <w:tcPr>
            <w:tcW w:w="555" w:type="dxa"/>
            <w:vMerge/>
            <w:shd w:val="clear" w:color="auto" w:fill="auto"/>
            <w:tcMar>
              <w:top w:w="100" w:type="dxa"/>
              <w:left w:w="100" w:type="dxa"/>
              <w:bottom w:w="100" w:type="dxa"/>
              <w:right w:w="100" w:type="dxa"/>
            </w:tcMar>
          </w:tcPr>
          <w:p w14:paraId="5DE19D75"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76" w14:textId="77777777" w:rsidR="009A4536" w:rsidRDefault="00650CDA">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5DE19D77" w14:textId="0214478D" w:rsidR="009A4536" w:rsidRDefault="00971346">
            <w:pPr>
              <w:widowControl w:val="0"/>
              <w:spacing w:line="240" w:lineRule="auto"/>
            </w:pPr>
            <w:r>
              <w:t xml:space="preserve">Whenever you feel like brewing something new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r w:rsidR="009A4536" w14:paraId="5DE19D7C" w14:textId="77777777">
        <w:trPr>
          <w:trHeight w:val="420"/>
        </w:trPr>
        <w:tc>
          <w:tcPr>
            <w:tcW w:w="555" w:type="dxa"/>
            <w:shd w:val="clear" w:color="auto" w:fill="auto"/>
            <w:tcMar>
              <w:top w:w="100" w:type="dxa"/>
              <w:left w:w="100" w:type="dxa"/>
              <w:bottom w:w="100" w:type="dxa"/>
              <w:right w:w="100" w:type="dxa"/>
            </w:tcMar>
          </w:tcPr>
          <w:p w14:paraId="5DE19D79" w14:textId="77777777" w:rsidR="009A4536" w:rsidRDefault="00650CDA">
            <w:pPr>
              <w:widowControl w:val="0"/>
              <w:spacing w:line="240" w:lineRule="auto"/>
            </w:pPr>
            <w:r>
              <w:t>10</w:t>
            </w:r>
          </w:p>
        </w:tc>
        <w:tc>
          <w:tcPr>
            <w:tcW w:w="3555" w:type="dxa"/>
            <w:shd w:val="clear" w:color="auto" w:fill="auto"/>
            <w:tcMar>
              <w:top w:w="100" w:type="dxa"/>
              <w:left w:w="100" w:type="dxa"/>
              <w:bottom w:w="100" w:type="dxa"/>
              <w:right w:w="100" w:type="dxa"/>
            </w:tcMar>
          </w:tcPr>
          <w:p w14:paraId="5DE19D7A" w14:textId="77777777" w:rsidR="009A4536" w:rsidRDefault="00650CDA">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5DE19D7B" w14:textId="5D3F14E4" w:rsidR="009A4536" w:rsidRDefault="00D657BC">
            <w:pPr>
              <w:widowControl w:val="0"/>
              <w:spacing w:line="240" w:lineRule="auto"/>
            </w:pPr>
            <w:r>
              <w:t>1920 x 1080</w:t>
            </w:r>
          </w:p>
        </w:tc>
      </w:tr>
    </w:tbl>
    <w:p w14:paraId="5DE19D7D" w14:textId="77777777" w:rsidR="009A4536" w:rsidRDefault="009A4536"/>
    <w:p w14:paraId="5DE19D7E" w14:textId="77777777" w:rsidR="009A4536" w:rsidRDefault="00650CDA">
      <w:pPr>
        <w:pStyle w:val="Heading1"/>
        <w:numPr>
          <w:ilvl w:val="0"/>
          <w:numId w:val="1"/>
        </w:numPr>
      </w:pPr>
      <w:bookmarkStart w:id="110" w:name="_q7qb3l8qz84p" w:colFirst="0" w:colLast="0"/>
      <w:bookmarkEnd w:id="110"/>
      <w:r>
        <w:lastRenderedPageBreak/>
        <w:t>Project Details</w:t>
      </w:r>
    </w:p>
    <w:p w14:paraId="5DE19D7F" w14:textId="77777777" w:rsidR="009A4536" w:rsidRDefault="00650CDA">
      <w:pPr>
        <w:pStyle w:val="Subtitle"/>
        <w:ind w:left="720"/>
      </w:pPr>
      <w:bookmarkStart w:id="111" w:name="_4662ozqs2wgp" w:colFirst="0" w:colLast="0"/>
      <w:bookmarkEnd w:id="111"/>
      <w:r>
        <w:t xml:space="preserve">In this section describe all the projects that compose the automated process. </w:t>
      </w:r>
    </w:p>
    <w:p w14:paraId="5DE19D80" w14:textId="77777777" w:rsidR="009A4536" w:rsidRDefault="00650CDA">
      <w:pPr>
        <w:pStyle w:val="Subtitle"/>
        <w:ind w:left="720"/>
      </w:pPr>
      <w:bookmarkStart w:id="112" w:name="_l33sphh53wzu" w:colFirst="0" w:colLast="0"/>
      <w:bookmarkEnd w:id="112"/>
      <w:r>
        <w:t xml:space="preserve">For each project, describe the workflow(s) in the logical order that they are called in. </w:t>
      </w:r>
    </w:p>
    <w:p w14:paraId="5DE19D81" w14:textId="77777777" w:rsidR="009A4536" w:rsidRDefault="00650CDA">
      <w:pPr>
        <w:pStyle w:val="Subtitle"/>
        <w:ind w:left="720"/>
      </w:pPr>
      <w:bookmarkStart w:id="113" w:name="_bta77rnhjn7b" w:colFirst="0" w:colLast="0"/>
      <w:bookmarkEnd w:id="113"/>
      <w:r>
        <w:t>If the workflow is a flowchart, also include the exported image from Studio.</w:t>
      </w:r>
    </w:p>
    <w:p w14:paraId="5DE19D82" w14:textId="77777777" w:rsidR="009A4536" w:rsidRDefault="00650CDA">
      <w:pPr>
        <w:pStyle w:val="Subtitle"/>
        <w:ind w:left="720"/>
      </w:pPr>
      <w:bookmarkStart w:id="114" w:name="_e82y3o3iyyjs" w:colFirst="0" w:colLast="0"/>
      <w:bookmarkEnd w:id="114"/>
      <w:r>
        <w:t>If the automated process is composed of multiple projects, copy paste and fill in the table below for each project with its specific details (there are 2 here already, assuming a dispatcher and performer project)</w:t>
      </w:r>
    </w:p>
    <w:p w14:paraId="5DE19D83" w14:textId="70462383" w:rsidR="009A4536" w:rsidRDefault="00650CDA">
      <w:pPr>
        <w:pStyle w:val="Heading2"/>
        <w:numPr>
          <w:ilvl w:val="0"/>
          <w:numId w:val="9"/>
        </w:numPr>
      </w:pPr>
      <w:bookmarkStart w:id="115" w:name="_vrc3lxjwb5na" w:colFirst="0" w:colLast="0"/>
      <w:bookmarkEnd w:id="115"/>
      <w:r>
        <w:t xml:space="preserve">Project Name: </w:t>
      </w:r>
      <w:r w:rsidR="00284179">
        <w:t>Dispatcher</w:t>
      </w:r>
      <w:r w:rsidR="00E672B1">
        <w:tab/>
      </w:r>
    </w:p>
    <w:p w14:paraId="5DE19D84" w14:textId="77777777" w:rsidR="009A4536" w:rsidRDefault="00650CDA">
      <w:pPr>
        <w:pStyle w:val="Subtitle"/>
        <w:ind w:left="1440"/>
      </w:pPr>
      <w:bookmarkStart w:id="116" w:name="_euhhmqopi0bx" w:colFirst="0" w:colLast="0"/>
      <w:bookmarkEnd w:id="116"/>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9A4536" w14:paraId="5DE19D89" w14:textId="77777777">
        <w:tc>
          <w:tcPr>
            <w:tcW w:w="555" w:type="dxa"/>
            <w:shd w:val="clear" w:color="auto" w:fill="auto"/>
            <w:tcMar>
              <w:top w:w="100" w:type="dxa"/>
              <w:left w:w="100" w:type="dxa"/>
              <w:bottom w:w="100" w:type="dxa"/>
              <w:right w:w="100" w:type="dxa"/>
            </w:tcMar>
          </w:tcPr>
          <w:p w14:paraId="5DE19D85" w14:textId="77777777" w:rsidR="009A4536" w:rsidRDefault="00650CDA">
            <w:pPr>
              <w:widowControl w:val="0"/>
              <w:spacing w:line="240" w:lineRule="auto"/>
            </w:pPr>
            <w:r>
              <w:t>#</w:t>
            </w:r>
          </w:p>
        </w:tc>
        <w:tc>
          <w:tcPr>
            <w:tcW w:w="3555" w:type="dxa"/>
            <w:shd w:val="clear" w:color="auto" w:fill="auto"/>
            <w:tcMar>
              <w:top w:w="100" w:type="dxa"/>
              <w:left w:w="100" w:type="dxa"/>
              <w:bottom w:w="100" w:type="dxa"/>
              <w:right w:w="100" w:type="dxa"/>
            </w:tcMar>
          </w:tcPr>
          <w:p w14:paraId="5DE19D86" w14:textId="77777777" w:rsidR="009A4536" w:rsidRDefault="00650CDA">
            <w:pPr>
              <w:widowControl w:val="0"/>
              <w:spacing w:line="240" w:lineRule="auto"/>
            </w:pPr>
            <w:r>
              <w:t>Item Name</w:t>
            </w:r>
          </w:p>
        </w:tc>
        <w:tc>
          <w:tcPr>
            <w:tcW w:w="6675" w:type="dxa"/>
            <w:shd w:val="clear" w:color="auto" w:fill="auto"/>
            <w:tcMar>
              <w:top w:w="100" w:type="dxa"/>
              <w:left w:w="100" w:type="dxa"/>
              <w:bottom w:w="100" w:type="dxa"/>
              <w:right w:w="100" w:type="dxa"/>
            </w:tcMar>
          </w:tcPr>
          <w:p w14:paraId="5DE19D87" w14:textId="77777777" w:rsidR="009A4536" w:rsidRDefault="00650CDA">
            <w:pPr>
              <w:widowControl w:val="0"/>
              <w:spacing w:line="240" w:lineRule="auto"/>
            </w:pPr>
            <w:r>
              <w:t xml:space="preserve">Details </w:t>
            </w:r>
          </w:p>
          <w:p w14:paraId="5DE19D88" w14:textId="77777777" w:rsidR="009A4536" w:rsidRDefault="00650CDA">
            <w:pPr>
              <w:pStyle w:val="Subtitle"/>
              <w:widowControl w:val="0"/>
              <w:spacing w:after="0" w:line="240" w:lineRule="auto"/>
            </w:pPr>
            <w:bookmarkStart w:id="117" w:name="_a3sv9dxz4v1c" w:colFirst="0" w:colLast="0"/>
            <w:bookmarkEnd w:id="117"/>
            <w:r>
              <w:t>Fill in with free text. If not applicable, mark the field as “N/A". No empty fields.</w:t>
            </w:r>
          </w:p>
        </w:tc>
      </w:tr>
      <w:tr w:rsidR="00A87981" w14:paraId="5DE19D8E" w14:textId="77777777">
        <w:tc>
          <w:tcPr>
            <w:tcW w:w="555" w:type="dxa"/>
            <w:shd w:val="clear" w:color="auto" w:fill="auto"/>
            <w:tcMar>
              <w:top w:w="100" w:type="dxa"/>
              <w:left w:w="100" w:type="dxa"/>
              <w:bottom w:w="100" w:type="dxa"/>
              <w:right w:w="100" w:type="dxa"/>
            </w:tcMar>
          </w:tcPr>
          <w:p w14:paraId="5DE19D8A" w14:textId="77777777" w:rsidR="00A87981" w:rsidRDefault="00A87981" w:rsidP="00A87981">
            <w:pPr>
              <w:widowControl w:val="0"/>
              <w:spacing w:line="240" w:lineRule="auto"/>
            </w:pPr>
            <w:r>
              <w:t>1</w:t>
            </w:r>
          </w:p>
        </w:tc>
        <w:tc>
          <w:tcPr>
            <w:tcW w:w="3555" w:type="dxa"/>
          </w:tcPr>
          <w:p w14:paraId="5DE19D8B" w14:textId="77777777" w:rsidR="00A87981" w:rsidRDefault="00A87981" w:rsidP="00A87981">
            <w:pPr>
              <w:spacing w:line="240" w:lineRule="auto"/>
            </w:pPr>
            <w:r>
              <w:t xml:space="preserve">Environment used for development </w:t>
            </w:r>
          </w:p>
          <w:p w14:paraId="5DE19D8C" w14:textId="77777777" w:rsidR="00A87981" w:rsidRDefault="00A87981" w:rsidP="00A87981">
            <w:pPr>
              <w:pStyle w:val="Subtitle"/>
              <w:spacing w:after="0" w:line="240" w:lineRule="auto"/>
            </w:pPr>
            <w:bookmarkStart w:id="118" w:name="_moiz2l58r4c9" w:colFirst="0" w:colLast="0"/>
            <w:bookmarkEnd w:id="118"/>
            <w:r>
              <w:t>name, location, configuration details etc</w:t>
            </w:r>
          </w:p>
        </w:tc>
        <w:tc>
          <w:tcPr>
            <w:tcW w:w="6675" w:type="dxa"/>
            <w:shd w:val="clear" w:color="auto" w:fill="auto"/>
            <w:tcMar>
              <w:top w:w="100" w:type="dxa"/>
              <w:left w:w="100" w:type="dxa"/>
              <w:bottom w:w="100" w:type="dxa"/>
              <w:right w:w="100" w:type="dxa"/>
            </w:tcMar>
          </w:tcPr>
          <w:p w14:paraId="6CACAA94" w14:textId="77777777" w:rsidR="00A87981" w:rsidRDefault="00A87981" w:rsidP="00A87981">
            <w:pPr>
              <w:widowControl w:val="0"/>
              <w:spacing w:line="240" w:lineRule="auto"/>
              <w:rPr>
                <w:ins w:id="119" w:author="Jes Hunsballe" w:date="2021-02-14T11:02:00Z"/>
              </w:rPr>
            </w:pPr>
            <w:ins w:id="120" w:author="Jes Hunsballe" w:date="2021-02-14T11:02:00Z">
              <w:r>
                <w:t xml:space="preserve">Machine Name: </w:t>
              </w:r>
              <w:r w:rsidRPr="00A87981">
                <w:t>laptop-at64rvek\jeshu</w:t>
              </w:r>
            </w:ins>
          </w:p>
          <w:p w14:paraId="3718F1FE" w14:textId="77777777" w:rsidR="00A87981" w:rsidRDefault="00A87981" w:rsidP="00A87981">
            <w:pPr>
              <w:widowControl w:val="0"/>
              <w:spacing w:line="240" w:lineRule="auto"/>
              <w:rPr>
                <w:ins w:id="121" w:author="Jes Hunsballe" w:date="2021-02-14T11:02:00Z"/>
              </w:rPr>
            </w:pPr>
            <w:ins w:id="122" w:author="Jes Hunsballe" w:date="2021-02-14T11:02:00Z">
              <w:r>
                <w:t xml:space="preserve">Location: </w:t>
              </w:r>
              <w:r w:rsidRPr="00A87981">
                <w:t>C:\Users\jeshu\OneDrive\Documents\Code\RPA nanodegree\BYORecipeScraper</w:t>
              </w:r>
            </w:ins>
          </w:p>
          <w:p w14:paraId="53086B6C" w14:textId="77777777" w:rsidR="00A87981" w:rsidRDefault="00A87981" w:rsidP="00A87981">
            <w:pPr>
              <w:widowControl w:val="0"/>
              <w:spacing w:line="240" w:lineRule="auto"/>
              <w:rPr>
                <w:ins w:id="123" w:author="Jes Hunsballe" w:date="2021-02-14T11:02:00Z"/>
              </w:rPr>
            </w:pPr>
            <w:ins w:id="124" w:author="Jes Hunsballe" w:date="2021-02-14T11:02:00Z">
              <w:r>
                <w:t>OS: MS Windows 10</w:t>
              </w:r>
            </w:ins>
          </w:p>
          <w:p w14:paraId="050DF963" w14:textId="77777777" w:rsidR="00A87981" w:rsidRDefault="00A87981" w:rsidP="00A87981">
            <w:pPr>
              <w:widowControl w:val="0"/>
              <w:spacing w:line="240" w:lineRule="auto"/>
              <w:rPr>
                <w:ins w:id="125" w:author="Jes Hunsballe" w:date="2021-02-14T11:02:00Z"/>
              </w:rPr>
            </w:pPr>
            <w:ins w:id="126" w:author="Jes Hunsballe" w:date="2021-02-14T11:02:00Z">
              <w:r>
                <w:t xml:space="preserve">CPU: </w:t>
              </w:r>
              <w:r w:rsidRPr="0059731B">
                <w:t>Intel</w:t>
              </w:r>
              <w:r>
                <w:t xml:space="preserve"> </w:t>
              </w:r>
              <w:r w:rsidRPr="0059731B">
                <w:t>Core i7</w:t>
              </w:r>
            </w:ins>
          </w:p>
          <w:p w14:paraId="0424F4B4" w14:textId="77777777" w:rsidR="00A87981" w:rsidRDefault="00A87981" w:rsidP="00A87981">
            <w:pPr>
              <w:widowControl w:val="0"/>
              <w:spacing w:line="240" w:lineRule="auto"/>
              <w:rPr>
                <w:ins w:id="127" w:author="Jes Hunsballe" w:date="2021-02-14T11:02:00Z"/>
              </w:rPr>
            </w:pPr>
            <w:ins w:id="128" w:author="Jes Hunsballe" w:date="2021-02-14T11:02:00Z">
              <w:r>
                <w:t>GPU: N/A</w:t>
              </w:r>
            </w:ins>
          </w:p>
          <w:p w14:paraId="18CC578A" w14:textId="77777777" w:rsidR="00A87981" w:rsidRDefault="00A87981" w:rsidP="00A87981">
            <w:pPr>
              <w:widowControl w:val="0"/>
              <w:spacing w:line="240" w:lineRule="auto"/>
              <w:rPr>
                <w:ins w:id="129" w:author="Jes Hunsballe" w:date="2021-02-14T11:02:00Z"/>
              </w:rPr>
            </w:pPr>
            <w:ins w:id="130" w:author="Jes Hunsballe" w:date="2021-02-14T11:02:00Z">
              <w:r>
                <w:t>RAM: 8 GB</w:t>
              </w:r>
            </w:ins>
          </w:p>
          <w:p w14:paraId="7246FACF" w14:textId="77777777" w:rsidR="00A87981" w:rsidRDefault="00A87981" w:rsidP="00A87981">
            <w:pPr>
              <w:widowControl w:val="0"/>
              <w:spacing w:line="240" w:lineRule="auto"/>
              <w:rPr>
                <w:ins w:id="131" w:author="Jes Hunsballe" w:date="2021-02-14T11:02:00Z"/>
              </w:rPr>
            </w:pPr>
            <w:ins w:id="132" w:author="Jes Hunsballe" w:date="2021-02-14T11:02:00Z">
              <w:r>
                <w:t>Browser: Chrome</w:t>
              </w:r>
            </w:ins>
          </w:p>
          <w:p w14:paraId="074E247A" w14:textId="2810C173" w:rsidR="00A87981" w:rsidDel="00F5628C" w:rsidRDefault="00A87981" w:rsidP="00A87981">
            <w:pPr>
              <w:widowControl w:val="0"/>
              <w:spacing w:line="240" w:lineRule="auto"/>
              <w:rPr>
                <w:del w:id="133" w:author="Jes Hunsballe" w:date="2021-02-14T11:02:00Z"/>
              </w:rPr>
            </w:pPr>
            <w:ins w:id="134" w:author="Jes Hunsballe" w:date="2021-02-14T11:02:00Z">
              <w:r>
                <w:t>UiPath: UiPath Studio</w:t>
              </w:r>
            </w:ins>
            <w:del w:id="135" w:author="Jes Hunsballe" w:date="2021-02-14T11:02:00Z">
              <w:r w:rsidDel="00F5628C">
                <w:delText>OS: MS Windows 10 Home 64bit v</w:delText>
              </w:r>
              <w:r w:rsidRPr="0059731B" w:rsidDel="00F5628C">
                <w:delText>10.0.19042</w:delText>
              </w:r>
              <w:r w:rsidDel="00F5628C">
                <w:delText xml:space="preserve"> </w:delText>
              </w:r>
              <w:r w:rsidRPr="0059731B" w:rsidDel="00F5628C">
                <w:delText>Build 19042</w:delText>
              </w:r>
            </w:del>
          </w:p>
          <w:p w14:paraId="5BDA08C0" w14:textId="4138A4FC" w:rsidR="00A87981" w:rsidDel="00F5628C" w:rsidRDefault="00A87981" w:rsidP="00A87981">
            <w:pPr>
              <w:widowControl w:val="0"/>
              <w:spacing w:line="240" w:lineRule="auto"/>
              <w:rPr>
                <w:del w:id="136" w:author="Jes Hunsballe" w:date="2021-02-14T11:02:00Z"/>
              </w:rPr>
            </w:pPr>
            <w:del w:id="137" w:author="Jes Hunsballe" w:date="2021-02-14T11:02:00Z">
              <w:r w:rsidDel="00F5628C">
                <w:delText xml:space="preserve">CPU: </w:delText>
              </w:r>
              <w:r w:rsidRPr="0059731B" w:rsidDel="00F5628C">
                <w:delText>Intel(R) Core(TM) i7-8565U</w:delText>
              </w:r>
            </w:del>
          </w:p>
          <w:p w14:paraId="568EA2F0" w14:textId="3ABA07BD" w:rsidR="00A87981" w:rsidDel="00F5628C" w:rsidRDefault="00A87981" w:rsidP="00A87981">
            <w:pPr>
              <w:widowControl w:val="0"/>
              <w:spacing w:line="240" w:lineRule="auto"/>
              <w:rPr>
                <w:del w:id="138" w:author="Jes Hunsballe" w:date="2021-02-14T11:02:00Z"/>
              </w:rPr>
            </w:pPr>
            <w:del w:id="139" w:author="Jes Hunsballe" w:date="2021-02-14T11:02:00Z">
              <w:r w:rsidDel="00F5628C">
                <w:delText xml:space="preserve">GPU: </w:delText>
              </w:r>
              <w:r w:rsidRPr="0059731B" w:rsidDel="00F5628C">
                <w:delText>Intel(R) UHD Graphics 620</w:delText>
              </w:r>
            </w:del>
          </w:p>
          <w:p w14:paraId="390DAE53" w14:textId="41C63BF3" w:rsidR="00A87981" w:rsidDel="00F5628C" w:rsidRDefault="00A87981" w:rsidP="00A87981">
            <w:pPr>
              <w:widowControl w:val="0"/>
              <w:spacing w:line="240" w:lineRule="auto"/>
              <w:rPr>
                <w:del w:id="140" w:author="Jes Hunsballe" w:date="2021-02-14T11:02:00Z"/>
              </w:rPr>
            </w:pPr>
            <w:del w:id="141" w:author="Jes Hunsballe" w:date="2021-02-14T11:02:00Z">
              <w:r w:rsidDel="00F5628C">
                <w:delText>RAM: 16 GB</w:delText>
              </w:r>
            </w:del>
          </w:p>
          <w:p w14:paraId="5CE57786" w14:textId="15B1789D" w:rsidR="00A87981" w:rsidDel="00F5628C" w:rsidRDefault="00A87981" w:rsidP="00A87981">
            <w:pPr>
              <w:widowControl w:val="0"/>
              <w:spacing w:line="240" w:lineRule="auto"/>
              <w:rPr>
                <w:del w:id="142" w:author="Jes Hunsballe" w:date="2021-02-14T11:02:00Z"/>
              </w:rPr>
            </w:pPr>
            <w:del w:id="143" w:author="Jes Hunsballe" w:date="2021-02-14T11:02:00Z">
              <w:r w:rsidDel="00F5628C">
                <w:delText>Browser: Chrome v</w:delText>
              </w:r>
              <w:r w:rsidRPr="0059731B" w:rsidDel="00F5628C">
                <w:delText>8</w:delText>
              </w:r>
              <w:r w:rsidDel="00F5628C">
                <w:delText>8</w:delText>
              </w:r>
              <w:r w:rsidRPr="0059731B" w:rsidDel="00F5628C">
                <w:delText>.0.4</w:delText>
              </w:r>
              <w:r w:rsidDel="00F5628C">
                <w:delText>324</w:delText>
              </w:r>
              <w:r w:rsidRPr="0059731B" w:rsidDel="00F5628C">
                <w:delText>.</w:delText>
              </w:r>
              <w:r w:rsidDel="00F5628C">
                <w:delText>150</w:delText>
              </w:r>
              <w:r w:rsidRPr="0059731B" w:rsidDel="00F5628C">
                <w:delText xml:space="preserve"> (Official Build) (64-bit)</w:delText>
              </w:r>
            </w:del>
          </w:p>
          <w:p w14:paraId="5DE19D8D" w14:textId="546CCACB" w:rsidR="00A87981" w:rsidRDefault="00A87981" w:rsidP="00A87981">
            <w:pPr>
              <w:widowControl w:val="0"/>
              <w:spacing w:line="240" w:lineRule="auto"/>
            </w:pPr>
            <w:del w:id="144" w:author="Jes Hunsballe" w:date="2021-02-14T11:02:00Z">
              <w:r w:rsidDel="00F5628C">
                <w:delText>UiPath Studio 2019.10.5</w:delText>
              </w:r>
            </w:del>
          </w:p>
        </w:tc>
      </w:tr>
      <w:tr w:rsidR="00A87981" w14:paraId="5DE19D93" w14:textId="77777777">
        <w:tc>
          <w:tcPr>
            <w:tcW w:w="555" w:type="dxa"/>
            <w:shd w:val="clear" w:color="auto" w:fill="auto"/>
            <w:tcMar>
              <w:top w:w="100" w:type="dxa"/>
              <w:left w:w="100" w:type="dxa"/>
              <w:bottom w:w="100" w:type="dxa"/>
              <w:right w:w="100" w:type="dxa"/>
            </w:tcMar>
          </w:tcPr>
          <w:p w14:paraId="5DE19D8F" w14:textId="77777777" w:rsidR="00A87981" w:rsidRDefault="00A87981" w:rsidP="00A87981">
            <w:pPr>
              <w:widowControl w:val="0"/>
              <w:spacing w:line="240" w:lineRule="auto"/>
            </w:pPr>
            <w:r>
              <w:t>2</w:t>
            </w:r>
          </w:p>
        </w:tc>
        <w:tc>
          <w:tcPr>
            <w:tcW w:w="3555" w:type="dxa"/>
          </w:tcPr>
          <w:p w14:paraId="5DE19D90" w14:textId="77777777" w:rsidR="00A87981" w:rsidRDefault="00A87981" w:rsidP="00A87981">
            <w:pPr>
              <w:spacing w:line="240" w:lineRule="auto"/>
            </w:pPr>
            <w:r>
              <w:t>Environment prerequisites</w:t>
            </w:r>
          </w:p>
          <w:p w14:paraId="5DE19D91" w14:textId="77777777" w:rsidR="00A87981" w:rsidRDefault="00A87981" w:rsidP="00A87981">
            <w:pPr>
              <w:pStyle w:val="Subtitle"/>
              <w:spacing w:after="0" w:line="240" w:lineRule="auto"/>
            </w:pPr>
            <w:bookmarkStart w:id="145" w:name="_z9yxyyaur0ne" w:colFirst="0" w:colLast="0"/>
            <w:bookmarkEnd w:id="145"/>
            <w:r>
              <w:t>OS details, libraries, required apps</w:t>
            </w:r>
          </w:p>
        </w:tc>
        <w:tc>
          <w:tcPr>
            <w:tcW w:w="6675" w:type="dxa"/>
            <w:shd w:val="clear" w:color="auto" w:fill="auto"/>
            <w:tcMar>
              <w:top w:w="100" w:type="dxa"/>
              <w:left w:w="100" w:type="dxa"/>
              <w:bottom w:w="100" w:type="dxa"/>
              <w:right w:w="100" w:type="dxa"/>
            </w:tcMar>
          </w:tcPr>
          <w:p w14:paraId="5429DA7E" w14:textId="77777777" w:rsidR="00A87981" w:rsidRDefault="00A87981" w:rsidP="00A87981">
            <w:pPr>
              <w:widowControl w:val="0"/>
              <w:spacing w:line="240" w:lineRule="auto"/>
              <w:rPr>
                <w:ins w:id="146" w:author="Jes Hunsballe" w:date="2021-02-14T11:02:00Z"/>
              </w:rPr>
            </w:pPr>
            <w:ins w:id="147" w:author="Jes Hunsballe" w:date="2021-02-14T11:02:00Z">
              <w:r>
                <w:t>Byo.com account</w:t>
              </w:r>
            </w:ins>
          </w:p>
          <w:p w14:paraId="64AFF3C1" w14:textId="77777777" w:rsidR="00A87981" w:rsidRDefault="00A87981" w:rsidP="00A87981">
            <w:pPr>
              <w:widowControl w:val="0"/>
              <w:spacing w:line="240" w:lineRule="auto"/>
              <w:rPr>
                <w:ins w:id="148" w:author="Jes Hunsballe" w:date="2021-02-14T11:02:00Z"/>
              </w:rPr>
            </w:pPr>
            <w:ins w:id="149" w:author="Jes Hunsballe" w:date="2021-02-14T11:02:00Z">
              <w:r>
                <w:t>UiPath Web Automation plugin for Chrome</w:t>
              </w:r>
            </w:ins>
          </w:p>
          <w:p w14:paraId="4D27271A" w14:textId="77777777" w:rsidR="00A87981" w:rsidRDefault="00A87981" w:rsidP="00A87981">
            <w:pPr>
              <w:widowControl w:val="0"/>
              <w:spacing w:line="240" w:lineRule="auto"/>
              <w:rPr>
                <w:ins w:id="150" w:author="Jes Hunsballe" w:date="2021-02-14T11:02:00Z"/>
              </w:rPr>
            </w:pPr>
            <w:ins w:id="151" w:author="Jes Hunsballe" w:date="2021-02-14T11:02:00Z">
              <w:r>
                <w:t>Chrome browser</w:t>
              </w:r>
            </w:ins>
          </w:p>
          <w:p w14:paraId="7213F12D" w14:textId="77777777" w:rsidR="00A87981" w:rsidRDefault="00A87981" w:rsidP="00A87981">
            <w:pPr>
              <w:widowControl w:val="0"/>
              <w:spacing w:line="240" w:lineRule="auto"/>
              <w:rPr>
                <w:ins w:id="152" w:author="Jes Hunsballe" w:date="2021-02-14T11:02:00Z"/>
              </w:rPr>
            </w:pPr>
            <w:ins w:id="153" w:author="Jes Hunsballe" w:date="2021-02-14T11:02:00Z">
              <w:r>
                <w:t>UiPath Studio</w:t>
              </w:r>
            </w:ins>
          </w:p>
          <w:p w14:paraId="5524E989" w14:textId="0218384C" w:rsidR="00A87981" w:rsidDel="00F5628C" w:rsidRDefault="00A87981" w:rsidP="00A87981">
            <w:pPr>
              <w:widowControl w:val="0"/>
              <w:spacing w:line="240" w:lineRule="auto"/>
              <w:rPr>
                <w:del w:id="154" w:author="Jes Hunsballe" w:date="2021-02-14T11:02:00Z"/>
              </w:rPr>
            </w:pPr>
            <w:ins w:id="155" w:author="Jes Hunsballe" w:date="2021-02-14T11:02:00Z">
              <w:r>
                <w:t>Google account</w:t>
              </w:r>
            </w:ins>
            <w:del w:id="156" w:author="Jes Hunsballe" w:date="2021-02-14T11:02:00Z">
              <w:r w:rsidDel="00F5628C">
                <w:delText>Byo.com account</w:delText>
              </w:r>
            </w:del>
          </w:p>
          <w:p w14:paraId="042019B8" w14:textId="125C1E84" w:rsidR="00A87981" w:rsidDel="00F5628C" w:rsidRDefault="00A87981" w:rsidP="00A87981">
            <w:pPr>
              <w:widowControl w:val="0"/>
              <w:spacing w:line="240" w:lineRule="auto"/>
              <w:rPr>
                <w:del w:id="157" w:author="Jes Hunsballe" w:date="2021-02-14T11:02:00Z"/>
              </w:rPr>
            </w:pPr>
            <w:del w:id="158" w:author="Jes Hunsballe" w:date="2021-02-14T11:02:00Z">
              <w:r w:rsidDel="00F5628C">
                <w:delText>UiPath Web Automation plugin for Chrome v9.0.6824</w:delText>
              </w:r>
            </w:del>
          </w:p>
          <w:p w14:paraId="5E875F5D" w14:textId="158337B3" w:rsidR="00A87981" w:rsidDel="00F5628C" w:rsidRDefault="00A87981" w:rsidP="00A87981">
            <w:pPr>
              <w:widowControl w:val="0"/>
              <w:spacing w:line="240" w:lineRule="auto"/>
              <w:rPr>
                <w:del w:id="159" w:author="Jes Hunsballe" w:date="2021-02-14T11:02:00Z"/>
              </w:rPr>
            </w:pPr>
            <w:del w:id="160" w:author="Jes Hunsballe" w:date="2021-02-14T11:02:00Z">
              <w:r w:rsidDel="00F5628C">
                <w:delText>Chrome browser</w:delText>
              </w:r>
            </w:del>
          </w:p>
          <w:p w14:paraId="0A62637B" w14:textId="22154E24" w:rsidR="00A87981" w:rsidDel="00F5628C" w:rsidRDefault="00A87981" w:rsidP="00A87981">
            <w:pPr>
              <w:widowControl w:val="0"/>
              <w:spacing w:line="240" w:lineRule="auto"/>
              <w:rPr>
                <w:del w:id="161" w:author="Jes Hunsballe" w:date="2021-02-14T11:02:00Z"/>
              </w:rPr>
            </w:pPr>
            <w:del w:id="162" w:author="Jes Hunsballe" w:date="2021-02-14T11:02:00Z">
              <w:r w:rsidDel="00F5628C">
                <w:delText>UiPath Studio</w:delText>
              </w:r>
            </w:del>
          </w:p>
          <w:p w14:paraId="5DE19D92" w14:textId="26638D20" w:rsidR="00A87981" w:rsidRDefault="00A87981" w:rsidP="00A87981">
            <w:pPr>
              <w:widowControl w:val="0"/>
              <w:spacing w:line="240" w:lineRule="auto"/>
            </w:pPr>
            <w:del w:id="163" w:author="Jes Hunsballe" w:date="2021-02-14T11:02:00Z">
              <w:r w:rsidDel="00F5628C">
                <w:delText>Google account</w:delText>
              </w:r>
            </w:del>
          </w:p>
        </w:tc>
      </w:tr>
      <w:tr w:rsidR="009A4536" w14:paraId="5DE19D97" w14:textId="77777777">
        <w:tc>
          <w:tcPr>
            <w:tcW w:w="555" w:type="dxa"/>
            <w:shd w:val="clear" w:color="auto" w:fill="auto"/>
            <w:tcMar>
              <w:top w:w="100" w:type="dxa"/>
              <w:left w:w="100" w:type="dxa"/>
              <w:bottom w:w="100" w:type="dxa"/>
              <w:right w:w="100" w:type="dxa"/>
            </w:tcMar>
          </w:tcPr>
          <w:p w14:paraId="5DE19D94" w14:textId="77777777" w:rsidR="009A4536" w:rsidRDefault="00650CDA">
            <w:pPr>
              <w:widowControl w:val="0"/>
              <w:spacing w:line="240" w:lineRule="auto"/>
            </w:pPr>
            <w:r>
              <w:t>3</w:t>
            </w:r>
          </w:p>
        </w:tc>
        <w:tc>
          <w:tcPr>
            <w:tcW w:w="3555" w:type="dxa"/>
          </w:tcPr>
          <w:p w14:paraId="5DE19D95" w14:textId="77777777" w:rsidR="009A4536" w:rsidRDefault="00650CDA">
            <w:pPr>
              <w:spacing w:line="240" w:lineRule="auto"/>
            </w:pPr>
            <w:r>
              <w:t>Logging level</w:t>
            </w:r>
          </w:p>
        </w:tc>
        <w:tc>
          <w:tcPr>
            <w:tcW w:w="6675" w:type="dxa"/>
            <w:shd w:val="clear" w:color="auto" w:fill="auto"/>
            <w:tcMar>
              <w:top w:w="100" w:type="dxa"/>
              <w:left w:w="100" w:type="dxa"/>
              <w:bottom w:w="100" w:type="dxa"/>
              <w:right w:w="100" w:type="dxa"/>
            </w:tcMar>
          </w:tcPr>
          <w:p w14:paraId="5B065359" w14:textId="16D4B17E" w:rsidR="00AF274D" w:rsidRDefault="00122AED">
            <w:pPr>
              <w:widowControl w:val="0"/>
              <w:spacing w:line="240" w:lineRule="auto"/>
            </w:pPr>
            <w:r>
              <w:t>Info</w:t>
            </w:r>
            <w:r w:rsidR="009D074F">
              <w:t>:</w:t>
            </w:r>
            <w:r w:rsidR="00AF274D">
              <w:t xml:space="preserve"> </w:t>
            </w:r>
            <w:r w:rsidR="009D074F">
              <w:t xml:space="preserve">Custom log when </w:t>
            </w:r>
            <w:r w:rsidR="00E14504">
              <w:t>starting</w:t>
            </w:r>
            <w:r w:rsidR="00E672B1">
              <w:t>/ending</w:t>
            </w:r>
            <w:r w:rsidR="00E14504">
              <w:t xml:space="preserve"> workflows and processing data</w:t>
            </w:r>
          </w:p>
          <w:p w14:paraId="109147D7" w14:textId="58899E4A" w:rsidR="00AF274D" w:rsidRDefault="00122AED">
            <w:pPr>
              <w:widowControl w:val="0"/>
              <w:spacing w:line="240" w:lineRule="auto"/>
            </w:pPr>
            <w:r>
              <w:t>Warn</w:t>
            </w:r>
            <w:r w:rsidR="009D074F">
              <w:t>:</w:t>
            </w:r>
            <w:r w:rsidR="00AF274D">
              <w:t xml:space="preserve"> </w:t>
            </w:r>
            <w:r w:rsidR="005956D5">
              <w:t xml:space="preserve">Beer recipe </w:t>
            </w:r>
            <w:r w:rsidR="00E672B1">
              <w:t xml:space="preserve">scrape </w:t>
            </w:r>
            <w:r w:rsidR="005956D5">
              <w:t>failed</w:t>
            </w:r>
          </w:p>
          <w:p w14:paraId="5DE19D96" w14:textId="1E3C059D" w:rsidR="004E1A3E" w:rsidRDefault="00122AED">
            <w:pPr>
              <w:widowControl w:val="0"/>
              <w:spacing w:line="240" w:lineRule="auto"/>
            </w:pPr>
            <w:r>
              <w:t>Error</w:t>
            </w:r>
            <w:r w:rsidR="009D074F">
              <w:t>:</w:t>
            </w:r>
            <w:r w:rsidR="00AF274D">
              <w:t xml:space="preserve"> </w:t>
            </w:r>
            <w:r w:rsidR="00E14504">
              <w:t>Failed login to byo.com</w:t>
            </w:r>
          </w:p>
        </w:tc>
      </w:tr>
      <w:tr w:rsidR="009A4536" w14:paraId="5DE19D9C" w14:textId="77777777">
        <w:tc>
          <w:tcPr>
            <w:tcW w:w="555" w:type="dxa"/>
            <w:shd w:val="clear" w:color="auto" w:fill="auto"/>
            <w:tcMar>
              <w:top w:w="100" w:type="dxa"/>
              <w:left w:w="100" w:type="dxa"/>
              <w:bottom w:w="100" w:type="dxa"/>
              <w:right w:w="100" w:type="dxa"/>
            </w:tcMar>
          </w:tcPr>
          <w:p w14:paraId="5DE19D98" w14:textId="77777777" w:rsidR="009A4536" w:rsidRDefault="00650CDA">
            <w:pPr>
              <w:widowControl w:val="0"/>
              <w:spacing w:line="240" w:lineRule="auto"/>
            </w:pPr>
            <w:r>
              <w:t>4</w:t>
            </w:r>
          </w:p>
        </w:tc>
        <w:tc>
          <w:tcPr>
            <w:tcW w:w="3555" w:type="dxa"/>
          </w:tcPr>
          <w:p w14:paraId="5DE19D99" w14:textId="77777777" w:rsidR="009A4536" w:rsidRDefault="00650CDA">
            <w:pPr>
              <w:spacing w:line="240" w:lineRule="auto"/>
            </w:pPr>
            <w:r>
              <w:t xml:space="preserve">Details about automation </w:t>
            </w:r>
          </w:p>
          <w:p w14:paraId="5DE19D9A" w14:textId="77777777" w:rsidR="009A4536" w:rsidRDefault="00650CDA">
            <w:pPr>
              <w:pStyle w:val="Subtitle"/>
              <w:spacing w:after="0" w:line="240" w:lineRule="auto"/>
            </w:pPr>
            <w:bookmarkStart w:id="164" w:name="_h7dxrb6h1o6d" w:colFirst="0" w:colLast="0"/>
            <w:bookmarkEnd w:id="164"/>
            <w:r>
              <w:t>if the apps were automated using UI Automation, Image &amp; Text</w:t>
            </w:r>
          </w:p>
        </w:tc>
        <w:tc>
          <w:tcPr>
            <w:tcW w:w="6675" w:type="dxa"/>
            <w:shd w:val="clear" w:color="auto" w:fill="auto"/>
            <w:tcMar>
              <w:top w:w="100" w:type="dxa"/>
              <w:left w:w="100" w:type="dxa"/>
              <w:bottom w:w="100" w:type="dxa"/>
              <w:right w:w="100" w:type="dxa"/>
            </w:tcMar>
          </w:tcPr>
          <w:p w14:paraId="5DE19D9B" w14:textId="3C777A6D" w:rsidR="009A4536" w:rsidRDefault="00E106A5">
            <w:pPr>
              <w:widowControl w:val="0"/>
              <w:spacing w:line="240" w:lineRule="auto"/>
            </w:pPr>
            <w:r>
              <w:t>UI automation via Chrome</w:t>
            </w:r>
          </w:p>
        </w:tc>
      </w:tr>
      <w:tr w:rsidR="009A4536" w14:paraId="5DE19DA0" w14:textId="77777777">
        <w:tc>
          <w:tcPr>
            <w:tcW w:w="555" w:type="dxa"/>
            <w:shd w:val="clear" w:color="auto" w:fill="auto"/>
            <w:tcMar>
              <w:top w:w="100" w:type="dxa"/>
              <w:left w:w="100" w:type="dxa"/>
              <w:bottom w:w="100" w:type="dxa"/>
              <w:right w:w="100" w:type="dxa"/>
            </w:tcMar>
          </w:tcPr>
          <w:p w14:paraId="5DE19D9D" w14:textId="77777777" w:rsidR="009A4536" w:rsidRDefault="00650CDA">
            <w:pPr>
              <w:widowControl w:val="0"/>
              <w:spacing w:line="240" w:lineRule="auto"/>
            </w:pPr>
            <w:r>
              <w:t>5</w:t>
            </w:r>
          </w:p>
        </w:tc>
        <w:tc>
          <w:tcPr>
            <w:tcW w:w="3555" w:type="dxa"/>
          </w:tcPr>
          <w:p w14:paraId="5DE19D9E" w14:textId="77777777" w:rsidR="009A4536" w:rsidRDefault="00650CDA">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5DE19D9F" w14:textId="030B4F6D" w:rsidR="009A4536" w:rsidRDefault="00586B38">
            <w:pPr>
              <w:widowControl w:val="0"/>
              <w:spacing w:line="240" w:lineRule="auto"/>
            </w:pPr>
            <w:r>
              <w:t>No</w:t>
            </w:r>
          </w:p>
        </w:tc>
      </w:tr>
      <w:tr w:rsidR="009A4536" w14:paraId="5DE19DA5" w14:textId="77777777">
        <w:tc>
          <w:tcPr>
            <w:tcW w:w="555" w:type="dxa"/>
            <w:shd w:val="clear" w:color="auto" w:fill="auto"/>
            <w:tcMar>
              <w:top w:w="100" w:type="dxa"/>
              <w:left w:w="100" w:type="dxa"/>
              <w:bottom w:w="100" w:type="dxa"/>
              <w:right w:w="100" w:type="dxa"/>
            </w:tcMar>
          </w:tcPr>
          <w:p w14:paraId="5DE19DA1" w14:textId="77777777" w:rsidR="009A4536" w:rsidRDefault="00650CDA">
            <w:pPr>
              <w:widowControl w:val="0"/>
              <w:spacing w:line="240" w:lineRule="auto"/>
            </w:pPr>
            <w:r>
              <w:t>6</w:t>
            </w:r>
          </w:p>
        </w:tc>
        <w:tc>
          <w:tcPr>
            <w:tcW w:w="3555" w:type="dxa"/>
          </w:tcPr>
          <w:p w14:paraId="5DE19DA2" w14:textId="77777777" w:rsidR="009A4536" w:rsidRDefault="00650CDA">
            <w:pPr>
              <w:spacing w:line="240" w:lineRule="auto"/>
            </w:pPr>
            <w:r>
              <w:t>Repository for project</w:t>
            </w:r>
          </w:p>
          <w:p w14:paraId="5DE19DA3" w14:textId="77777777" w:rsidR="009A4536" w:rsidRDefault="00650CDA">
            <w:pPr>
              <w:pStyle w:val="Subtitle"/>
              <w:spacing w:after="0" w:line="240" w:lineRule="auto"/>
            </w:pPr>
            <w:bookmarkStart w:id="165" w:name="_yn4gmvpbex99" w:colFirst="0" w:colLast="0"/>
            <w:bookmarkEnd w:id="165"/>
            <w:r>
              <w:t>where the developed project is stored</w:t>
            </w:r>
          </w:p>
        </w:tc>
        <w:tc>
          <w:tcPr>
            <w:tcW w:w="6675" w:type="dxa"/>
            <w:shd w:val="clear" w:color="auto" w:fill="auto"/>
            <w:tcMar>
              <w:top w:w="100" w:type="dxa"/>
              <w:left w:w="100" w:type="dxa"/>
              <w:bottom w:w="100" w:type="dxa"/>
              <w:right w:w="100" w:type="dxa"/>
            </w:tcMar>
          </w:tcPr>
          <w:p w14:paraId="5DE19DA4" w14:textId="5310B8B7" w:rsidR="009A4536" w:rsidRDefault="00586B38">
            <w:pPr>
              <w:widowControl w:val="0"/>
              <w:spacing w:line="240" w:lineRule="auto"/>
            </w:pPr>
            <w:r>
              <w:t>N/A</w:t>
            </w:r>
          </w:p>
        </w:tc>
      </w:tr>
      <w:tr w:rsidR="009A4536" w14:paraId="5DE19DA9" w14:textId="77777777">
        <w:tc>
          <w:tcPr>
            <w:tcW w:w="555" w:type="dxa"/>
            <w:shd w:val="clear" w:color="auto" w:fill="auto"/>
            <w:tcMar>
              <w:top w:w="100" w:type="dxa"/>
              <w:left w:w="100" w:type="dxa"/>
              <w:bottom w:w="100" w:type="dxa"/>
              <w:right w:w="100" w:type="dxa"/>
            </w:tcMar>
          </w:tcPr>
          <w:p w14:paraId="5DE19DA6" w14:textId="77777777" w:rsidR="009A4536" w:rsidRDefault="00650CDA">
            <w:pPr>
              <w:widowControl w:val="0"/>
              <w:spacing w:line="240" w:lineRule="auto"/>
            </w:pPr>
            <w:r>
              <w:t>7</w:t>
            </w:r>
          </w:p>
        </w:tc>
        <w:tc>
          <w:tcPr>
            <w:tcW w:w="3555" w:type="dxa"/>
          </w:tcPr>
          <w:p w14:paraId="5DE19DA7" w14:textId="77777777" w:rsidR="009A4536" w:rsidRDefault="00650CDA">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5DE19DA8" w14:textId="63CAF983" w:rsidR="009A4536" w:rsidRDefault="00A84F5B">
            <w:pPr>
              <w:widowControl w:val="0"/>
              <w:spacing w:line="240" w:lineRule="auto"/>
            </w:pPr>
            <w:r>
              <w:t>N/A</w:t>
            </w:r>
          </w:p>
        </w:tc>
      </w:tr>
      <w:tr w:rsidR="009A4536" w:rsidRPr="00D95FF3" w14:paraId="5DE19DAE" w14:textId="77777777">
        <w:tc>
          <w:tcPr>
            <w:tcW w:w="555" w:type="dxa"/>
            <w:shd w:val="clear" w:color="auto" w:fill="auto"/>
            <w:tcMar>
              <w:top w:w="100" w:type="dxa"/>
              <w:left w:w="100" w:type="dxa"/>
              <w:bottom w:w="100" w:type="dxa"/>
              <w:right w:w="100" w:type="dxa"/>
            </w:tcMar>
          </w:tcPr>
          <w:p w14:paraId="5DE19DAA" w14:textId="77777777" w:rsidR="009A4536" w:rsidRDefault="00650CDA">
            <w:pPr>
              <w:widowControl w:val="0"/>
              <w:spacing w:line="240" w:lineRule="auto"/>
            </w:pPr>
            <w:r>
              <w:lastRenderedPageBreak/>
              <w:t>8</w:t>
            </w:r>
          </w:p>
        </w:tc>
        <w:tc>
          <w:tcPr>
            <w:tcW w:w="3555" w:type="dxa"/>
          </w:tcPr>
          <w:p w14:paraId="5DE19DAB" w14:textId="77777777" w:rsidR="009A4536" w:rsidRDefault="00650CDA">
            <w:pPr>
              <w:spacing w:line="240" w:lineRule="auto"/>
            </w:pPr>
            <w:r>
              <w:t>Custom logs defined in the workflows</w:t>
            </w:r>
          </w:p>
          <w:p w14:paraId="5DE19DAC" w14:textId="77777777" w:rsidR="009A4536" w:rsidRDefault="00650CDA">
            <w:pPr>
              <w:pStyle w:val="Subtitle"/>
              <w:spacing w:after="0" w:line="240" w:lineRule="auto"/>
            </w:pPr>
            <w:bookmarkStart w:id="166" w:name="_boy2386lpzv" w:colFirst="0" w:colLast="0"/>
            <w:bookmarkEnd w:id="166"/>
            <w:r>
              <w:t>where Throw Activity was used or custom log message was defined</w:t>
            </w:r>
          </w:p>
        </w:tc>
        <w:tc>
          <w:tcPr>
            <w:tcW w:w="6675" w:type="dxa"/>
            <w:shd w:val="clear" w:color="auto" w:fill="auto"/>
            <w:tcMar>
              <w:top w:w="100" w:type="dxa"/>
              <w:left w:w="100" w:type="dxa"/>
              <w:bottom w:w="100" w:type="dxa"/>
              <w:right w:w="100" w:type="dxa"/>
            </w:tcMar>
          </w:tcPr>
          <w:p w14:paraId="6C78DA0B" w14:textId="0C71D961" w:rsidR="00EF5F84" w:rsidRDefault="00CC0789">
            <w:pPr>
              <w:widowControl w:val="0"/>
              <w:spacing w:line="240" w:lineRule="auto"/>
              <w:rPr>
                <w:lang w:val="en-US"/>
              </w:rPr>
            </w:pPr>
            <w:r>
              <w:rPr>
                <w:b/>
                <w:bCs/>
                <w:lang w:val="en-US"/>
              </w:rPr>
              <w:t>BYO_login</w:t>
            </w:r>
            <w:r w:rsidR="009C7DE6" w:rsidRPr="009C7DE6">
              <w:rPr>
                <w:b/>
                <w:bCs/>
                <w:lang w:val="en-US"/>
              </w:rPr>
              <w:t>.xaml</w:t>
            </w:r>
            <w:r w:rsidR="009C7DE6">
              <w:rPr>
                <w:lang w:val="en-US"/>
              </w:rPr>
              <w:t>:</w:t>
            </w:r>
          </w:p>
          <w:p w14:paraId="4F33E9C8" w14:textId="3D768C8B" w:rsidR="00CC0789" w:rsidRPr="00EF5F84" w:rsidRDefault="00CC0789" w:rsidP="00CC0789">
            <w:pPr>
              <w:pStyle w:val="ListParagraph"/>
              <w:widowControl w:val="0"/>
              <w:numPr>
                <w:ilvl w:val="0"/>
                <w:numId w:val="16"/>
              </w:numPr>
              <w:spacing w:line="240" w:lineRule="auto"/>
              <w:ind w:left="458"/>
              <w:rPr>
                <w:lang w:val="en-US"/>
              </w:rPr>
            </w:pPr>
            <w:r>
              <w:rPr>
                <w:lang w:val="en-US"/>
              </w:rPr>
              <w:t>Info</w:t>
            </w:r>
            <w:r w:rsidRPr="00EF5F84">
              <w:rPr>
                <w:lang w:val="en-US"/>
              </w:rPr>
              <w:t xml:space="preserve"> level message </w:t>
            </w:r>
            <w:r>
              <w:rPr>
                <w:lang w:val="en-US"/>
              </w:rPr>
              <w:t xml:space="preserve">on start </w:t>
            </w:r>
            <w:r w:rsidRPr="00EF5F84">
              <w:rPr>
                <w:lang w:val="en-US"/>
              </w:rPr>
              <w:t xml:space="preserve">– </w:t>
            </w:r>
            <w:r w:rsidRPr="00EF5F84">
              <w:rPr>
                <w:i/>
                <w:iCs/>
                <w:lang w:val="en-US"/>
              </w:rPr>
              <w:t>“</w:t>
            </w:r>
            <w:r w:rsidRPr="00CC0789">
              <w:rPr>
                <w:i/>
                <w:iCs/>
                <w:lang w:val="en-US"/>
              </w:rPr>
              <w:t>Logging in to byo.com...</w:t>
            </w:r>
            <w:r w:rsidRPr="00EF5F84">
              <w:rPr>
                <w:i/>
                <w:iCs/>
                <w:lang w:val="en-US"/>
              </w:rPr>
              <w:t>”</w:t>
            </w:r>
            <w:r w:rsidR="001D2386" w:rsidRPr="001D2386">
              <w:rPr>
                <w:lang w:val="en-US"/>
              </w:rPr>
              <w:t xml:space="preserve"> and</w:t>
            </w:r>
            <w:r w:rsidR="001D2386">
              <w:rPr>
                <w:i/>
                <w:iCs/>
                <w:lang w:val="en-US"/>
              </w:rPr>
              <w:t xml:space="preserve"> </w:t>
            </w:r>
            <w:r w:rsidR="001D2386">
              <w:rPr>
                <w:lang w:val="en-US"/>
              </w:rPr>
              <w:t xml:space="preserve">on completion </w:t>
            </w:r>
            <w:r w:rsidR="001D2386" w:rsidRPr="00EF5F84">
              <w:rPr>
                <w:lang w:val="en-US"/>
              </w:rPr>
              <w:t xml:space="preserve">– </w:t>
            </w:r>
            <w:r w:rsidR="001D2386" w:rsidRPr="00EF5F84">
              <w:rPr>
                <w:i/>
                <w:iCs/>
                <w:lang w:val="en-US"/>
              </w:rPr>
              <w:t>“</w:t>
            </w:r>
            <w:r w:rsidR="001D2386">
              <w:rPr>
                <w:i/>
                <w:iCs/>
                <w:lang w:val="en-US"/>
              </w:rPr>
              <w:t>Login completed.</w:t>
            </w:r>
            <w:r w:rsidR="001D2386" w:rsidRPr="00EF5F84">
              <w:rPr>
                <w:i/>
                <w:iCs/>
                <w:lang w:val="en-US"/>
              </w:rPr>
              <w:t>”</w:t>
            </w:r>
          </w:p>
          <w:p w14:paraId="44DC9B22" w14:textId="1AA4774A" w:rsidR="009C7DE6" w:rsidRPr="00EF5F84" w:rsidRDefault="009C7DE6" w:rsidP="00A3118F">
            <w:pPr>
              <w:pStyle w:val="ListParagraph"/>
              <w:widowControl w:val="0"/>
              <w:numPr>
                <w:ilvl w:val="0"/>
                <w:numId w:val="16"/>
              </w:numPr>
              <w:spacing w:line="240" w:lineRule="auto"/>
              <w:ind w:left="458"/>
              <w:rPr>
                <w:lang w:val="en-US"/>
              </w:rPr>
            </w:pPr>
            <w:r w:rsidRPr="00EF5F84">
              <w:rPr>
                <w:lang w:val="en-US"/>
              </w:rPr>
              <w:t xml:space="preserve">Error level message on page failing to </w:t>
            </w:r>
            <w:r w:rsidR="00CC0789">
              <w:rPr>
                <w:lang w:val="en-US"/>
              </w:rPr>
              <w:t>login with</w:t>
            </w:r>
            <w:r w:rsidRPr="00EF5F84">
              <w:rPr>
                <w:lang w:val="en-US"/>
              </w:rPr>
              <w:t xml:space="preserve"> BR exception – </w:t>
            </w:r>
            <w:r w:rsidRPr="00EF5F84">
              <w:rPr>
                <w:i/>
                <w:iCs/>
                <w:lang w:val="en-US"/>
              </w:rPr>
              <w:t>“</w:t>
            </w:r>
            <w:r w:rsidR="00CC0789" w:rsidRPr="00CC0789">
              <w:rPr>
                <w:i/>
                <w:iCs/>
                <w:lang w:val="en-US"/>
              </w:rPr>
              <w:t>Login was unsuccessful. Check credentials and url.</w:t>
            </w:r>
            <w:r w:rsidRPr="00EF5F84">
              <w:rPr>
                <w:i/>
                <w:iCs/>
                <w:lang w:val="en-US"/>
              </w:rPr>
              <w:t>”</w:t>
            </w:r>
          </w:p>
          <w:p w14:paraId="62253FDE" w14:textId="7B2FC7F8" w:rsidR="00EF5F84" w:rsidRDefault="00CC0789">
            <w:pPr>
              <w:widowControl w:val="0"/>
              <w:spacing w:line="240" w:lineRule="auto"/>
              <w:rPr>
                <w:lang w:val="en-US"/>
              </w:rPr>
            </w:pPr>
            <w:r w:rsidRPr="00CC0789">
              <w:rPr>
                <w:b/>
                <w:bCs/>
                <w:lang w:val="en-US"/>
              </w:rPr>
              <w:t>BYO_loadBeerCards.xaml</w:t>
            </w:r>
            <w:r w:rsidR="009C7DE6">
              <w:rPr>
                <w:lang w:val="en-US"/>
              </w:rPr>
              <w:t>:</w:t>
            </w:r>
          </w:p>
          <w:p w14:paraId="7DC57178" w14:textId="479D132A" w:rsidR="009C7DE6" w:rsidRPr="00EF5F84" w:rsidRDefault="009C7DE6" w:rsidP="00A3118F">
            <w:pPr>
              <w:pStyle w:val="ListParagraph"/>
              <w:widowControl w:val="0"/>
              <w:numPr>
                <w:ilvl w:val="0"/>
                <w:numId w:val="16"/>
              </w:numPr>
              <w:spacing w:line="240" w:lineRule="auto"/>
              <w:ind w:left="458"/>
              <w:rPr>
                <w:i/>
                <w:iCs/>
                <w:lang w:val="en-US"/>
              </w:rPr>
            </w:pPr>
            <w:r w:rsidRPr="00EF5F84">
              <w:rPr>
                <w:lang w:val="en-US"/>
              </w:rPr>
              <w:t xml:space="preserve">Info level </w:t>
            </w:r>
            <w:r w:rsidR="001D2386" w:rsidRPr="00EF5F84">
              <w:rPr>
                <w:lang w:val="en-US"/>
              </w:rPr>
              <w:t xml:space="preserve">message </w:t>
            </w:r>
            <w:r w:rsidR="001D2386">
              <w:rPr>
                <w:lang w:val="en-US"/>
              </w:rPr>
              <w:t xml:space="preserve">on start </w:t>
            </w:r>
            <w:r w:rsidRPr="00EF5F84">
              <w:rPr>
                <w:lang w:val="en-US"/>
              </w:rPr>
              <w:t xml:space="preserve">– </w:t>
            </w:r>
            <w:r w:rsidRPr="00EF5F84">
              <w:rPr>
                <w:i/>
                <w:iCs/>
                <w:lang w:val="en-US"/>
              </w:rPr>
              <w:t>“</w:t>
            </w:r>
            <w:r w:rsidR="00CC0789" w:rsidRPr="00CC0789">
              <w:rPr>
                <w:i/>
                <w:iCs/>
                <w:lang w:val="en-US"/>
              </w:rPr>
              <w:t>Started webpage loading process...</w:t>
            </w:r>
            <w:r w:rsidRPr="00EF5F84">
              <w:rPr>
                <w:i/>
                <w:iCs/>
                <w:lang w:val="en-US"/>
              </w:rPr>
              <w:t xml:space="preserve">” </w:t>
            </w:r>
            <w:r w:rsidR="001D2386" w:rsidRPr="001D2386">
              <w:rPr>
                <w:lang w:val="en-US"/>
              </w:rPr>
              <w:t>and</w:t>
            </w:r>
            <w:r w:rsidR="001D2386">
              <w:rPr>
                <w:i/>
                <w:iCs/>
                <w:lang w:val="en-US"/>
              </w:rPr>
              <w:t xml:space="preserve"> </w:t>
            </w:r>
            <w:r w:rsidR="001D2386">
              <w:rPr>
                <w:lang w:val="en-US"/>
              </w:rPr>
              <w:t>on completion</w:t>
            </w:r>
            <w:r w:rsidR="001D2386" w:rsidRPr="00EF5F84">
              <w:rPr>
                <w:i/>
                <w:iCs/>
                <w:lang w:val="en-US"/>
              </w:rPr>
              <w:t xml:space="preserve"> </w:t>
            </w:r>
            <w:r w:rsidR="001D2386">
              <w:rPr>
                <w:i/>
                <w:iCs/>
                <w:lang w:val="en-US"/>
              </w:rPr>
              <w:t xml:space="preserve">– </w:t>
            </w:r>
            <w:r w:rsidRPr="00EF5F84">
              <w:rPr>
                <w:i/>
                <w:iCs/>
                <w:lang w:val="en-US"/>
              </w:rPr>
              <w:t>“</w:t>
            </w:r>
            <w:r w:rsidR="00CC0789" w:rsidRPr="00CC0789">
              <w:rPr>
                <w:i/>
                <w:iCs/>
                <w:lang w:val="en-US"/>
              </w:rPr>
              <w:t xml:space="preserve">Completed loading all </w:t>
            </w:r>
            <w:r w:rsidR="00CC0789">
              <w:rPr>
                <w:i/>
                <w:iCs/>
                <w:lang w:val="en-US"/>
              </w:rPr>
              <w:t>&lt;n&gt;</w:t>
            </w:r>
            <w:r w:rsidR="00CC0789" w:rsidRPr="00CC0789">
              <w:rPr>
                <w:i/>
                <w:iCs/>
                <w:lang w:val="en-US"/>
              </w:rPr>
              <w:t xml:space="preserve"> beers.</w:t>
            </w:r>
            <w:r w:rsidRPr="00EF5F84">
              <w:rPr>
                <w:i/>
                <w:iCs/>
                <w:lang w:val="en-US"/>
              </w:rPr>
              <w:t>”</w:t>
            </w:r>
          </w:p>
          <w:p w14:paraId="6010E770" w14:textId="343C6026" w:rsidR="004E1A3E" w:rsidRPr="00CC0789" w:rsidRDefault="00082275" w:rsidP="00CC0789">
            <w:pPr>
              <w:pStyle w:val="ListParagraph"/>
              <w:widowControl w:val="0"/>
              <w:numPr>
                <w:ilvl w:val="0"/>
                <w:numId w:val="16"/>
              </w:numPr>
              <w:spacing w:line="240" w:lineRule="auto"/>
              <w:ind w:left="458"/>
              <w:rPr>
                <w:lang w:val="en-US"/>
              </w:rPr>
            </w:pPr>
            <w:r w:rsidRPr="00082275">
              <w:rPr>
                <w:lang w:val="en-US"/>
              </w:rPr>
              <w:t xml:space="preserve">Info </w:t>
            </w:r>
            <w:r>
              <w:rPr>
                <w:lang w:val="en-US"/>
              </w:rPr>
              <w:t xml:space="preserve">level message when </w:t>
            </w:r>
            <w:r w:rsidR="00CC0789">
              <w:rPr>
                <w:lang w:val="en-US"/>
              </w:rPr>
              <w:t xml:space="preserve">loading </w:t>
            </w:r>
            <w:r w:rsidR="001D2386">
              <w:rPr>
                <w:lang w:val="en-US"/>
              </w:rPr>
              <w:t xml:space="preserve">of </w:t>
            </w:r>
            <w:r w:rsidR="00CC0789">
              <w:rPr>
                <w:lang w:val="en-US"/>
              </w:rPr>
              <w:t xml:space="preserve">beer cards </w:t>
            </w:r>
            <w:r w:rsidR="001D2386">
              <w:rPr>
                <w:lang w:val="en-US"/>
              </w:rPr>
              <w:t xml:space="preserve">loop </w:t>
            </w:r>
            <w:r>
              <w:rPr>
                <w:lang w:val="en-US"/>
              </w:rPr>
              <w:t xml:space="preserve">begins – </w:t>
            </w:r>
            <w:r w:rsidRPr="00082275">
              <w:rPr>
                <w:i/>
                <w:iCs/>
                <w:lang w:val="en-US"/>
              </w:rPr>
              <w:t>“</w:t>
            </w:r>
            <w:r w:rsidR="00CC0789" w:rsidRPr="00CC0789">
              <w:rPr>
                <w:i/>
                <w:iCs/>
                <w:lang w:val="en-US"/>
              </w:rPr>
              <w:t>Starting to load a total of #</w:t>
            </w:r>
            <w:r w:rsidR="00CC0789">
              <w:rPr>
                <w:i/>
                <w:iCs/>
                <w:lang w:val="en-US"/>
              </w:rPr>
              <w:t>&lt;n&gt;</w:t>
            </w:r>
            <w:r w:rsidR="00CC0789" w:rsidRPr="00CC0789">
              <w:rPr>
                <w:i/>
                <w:iCs/>
                <w:lang w:val="en-US"/>
              </w:rPr>
              <w:t xml:space="preserve"> beers...</w:t>
            </w:r>
            <w:r w:rsidRPr="00082275">
              <w:rPr>
                <w:i/>
                <w:iCs/>
                <w:lang w:val="en-US"/>
              </w:rPr>
              <w:t>”</w:t>
            </w:r>
          </w:p>
          <w:p w14:paraId="69C5F2DA" w14:textId="0CC59AE0" w:rsidR="00B320B7" w:rsidRDefault="001D2386" w:rsidP="00B320B7">
            <w:pPr>
              <w:widowControl w:val="0"/>
              <w:spacing w:line="240" w:lineRule="auto"/>
              <w:rPr>
                <w:lang w:val="en-US"/>
              </w:rPr>
            </w:pPr>
            <w:r w:rsidRPr="001D2386">
              <w:rPr>
                <w:b/>
                <w:bCs/>
                <w:lang w:val="en-US"/>
              </w:rPr>
              <w:t>BYO_scrapeBeerCards</w:t>
            </w:r>
            <w:r>
              <w:rPr>
                <w:b/>
                <w:bCs/>
                <w:lang w:val="en-US"/>
              </w:rPr>
              <w:t>.xaml</w:t>
            </w:r>
            <w:r w:rsidR="00B320B7">
              <w:rPr>
                <w:lang w:val="en-US"/>
              </w:rPr>
              <w:t>:</w:t>
            </w:r>
          </w:p>
          <w:p w14:paraId="56FB440C" w14:textId="4134760E" w:rsidR="00B320B7" w:rsidRDefault="001D2386" w:rsidP="001D2386">
            <w:pPr>
              <w:pStyle w:val="ListParagraph"/>
              <w:widowControl w:val="0"/>
              <w:numPr>
                <w:ilvl w:val="0"/>
                <w:numId w:val="16"/>
              </w:numPr>
              <w:spacing w:line="240" w:lineRule="auto"/>
              <w:ind w:left="458"/>
              <w:rPr>
                <w:i/>
                <w:iCs/>
                <w:lang w:val="en-US"/>
              </w:rPr>
            </w:pPr>
            <w:r w:rsidRPr="00EF5F84">
              <w:rPr>
                <w:lang w:val="en-US"/>
              </w:rPr>
              <w:t xml:space="preserve">Info level message </w:t>
            </w:r>
            <w:r>
              <w:rPr>
                <w:lang w:val="en-US"/>
              </w:rPr>
              <w:t xml:space="preserve">on start </w:t>
            </w:r>
            <w:r w:rsidRPr="00EF5F84">
              <w:rPr>
                <w:lang w:val="en-US"/>
              </w:rPr>
              <w:t xml:space="preserve">– </w:t>
            </w:r>
            <w:r w:rsidRPr="00EF5F84">
              <w:rPr>
                <w:i/>
                <w:iCs/>
                <w:lang w:val="en-US"/>
              </w:rPr>
              <w:t>“</w:t>
            </w:r>
            <w:r w:rsidRPr="001D2386">
              <w:rPr>
                <w:i/>
                <w:iCs/>
                <w:lang w:val="en-US"/>
              </w:rPr>
              <w:t>Starting scraping of beers from byo.com...</w:t>
            </w:r>
            <w:r w:rsidRPr="00EF5F84">
              <w:rPr>
                <w:i/>
                <w:iCs/>
                <w:lang w:val="en-US"/>
              </w:rPr>
              <w:t xml:space="preserve">” </w:t>
            </w:r>
            <w:r w:rsidRPr="001D2386">
              <w:rPr>
                <w:lang w:val="en-US"/>
              </w:rPr>
              <w:t>and</w:t>
            </w:r>
            <w:r>
              <w:rPr>
                <w:i/>
                <w:iCs/>
                <w:lang w:val="en-US"/>
              </w:rPr>
              <w:t xml:space="preserve"> </w:t>
            </w:r>
            <w:r>
              <w:rPr>
                <w:lang w:val="en-US"/>
              </w:rPr>
              <w:t>on completion</w:t>
            </w:r>
            <w:r w:rsidRPr="00EF5F84">
              <w:rPr>
                <w:i/>
                <w:iCs/>
                <w:lang w:val="en-US"/>
              </w:rPr>
              <w:t xml:space="preserve"> </w:t>
            </w:r>
            <w:r>
              <w:rPr>
                <w:i/>
                <w:iCs/>
                <w:lang w:val="en-US"/>
              </w:rPr>
              <w:t xml:space="preserve">– </w:t>
            </w:r>
            <w:r w:rsidRPr="00EF5F84">
              <w:rPr>
                <w:i/>
                <w:iCs/>
                <w:lang w:val="en-US"/>
              </w:rPr>
              <w:t>“</w:t>
            </w:r>
            <w:r w:rsidRPr="001D2386">
              <w:rPr>
                <w:i/>
                <w:iCs/>
                <w:lang w:val="en-US"/>
              </w:rPr>
              <w:t xml:space="preserve">Scrape finished. Found </w:t>
            </w:r>
            <w:r>
              <w:rPr>
                <w:i/>
                <w:iCs/>
                <w:lang w:val="en-US"/>
              </w:rPr>
              <w:t>&lt;n&gt;</w:t>
            </w:r>
            <w:r w:rsidRPr="001D2386">
              <w:rPr>
                <w:i/>
                <w:iCs/>
                <w:lang w:val="en-US"/>
              </w:rPr>
              <w:t xml:space="preserve"> beer cards.</w:t>
            </w:r>
            <w:r w:rsidRPr="00EF5F84">
              <w:rPr>
                <w:i/>
                <w:iCs/>
                <w:lang w:val="en-US"/>
              </w:rPr>
              <w:t>”</w:t>
            </w:r>
          </w:p>
          <w:p w14:paraId="1BFBE6C0" w14:textId="77777777" w:rsidR="00B51282" w:rsidRDefault="00B51282" w:rsidP="00B51282">
            <w:pPr>
              <w:widowControl w:val="0"/>
              <w:spacing w:line="240" w:lineRule="auto"/>
              <w:rPr>
                <w:lang w:val="en-US"/>
              </w:rPr>
            </w:pPr>
            <w:r w:rsidRPr="00B51282">
              <w:rPr>
                <w:b/>
                <w:bCs/>
                <w:lang w:val="en-US"/>
              </w:rPr>
              <w:t>BYO_getNewBeers</w:t>
            </w:r>
            <w:r w:rsidRPr="009C7DE6">
              <w:rPr>
                <w:b/>
                <w:bCs/>
                <w:lang w:val="en-US"/>
              </w:rPr>
              <w:t>.xaml</w:t>
            </w:r>
            <w:r w:rsidRPr="00D95FF3">
              <w:rPr>
                <w:lang w:val="en-US"/>
              </w:rPr>
              <w:t>:</w:t>
            </w:r>
          </w:p>
          <w:p w14:paraId="14A1BDD2" w14:textId="12E915F2" w:rsidR="00B51282" w:rsidRDefault="00B51282" w:rsidP="00B51282">
            <w:pPr>
              <w:pStyle w:val="ListParagraph"/>
              <w:widowControl w:val="0"/>
              <w:numPr>
                <w:ilvl w:val="0"/>
                <w:numId w:val="16"/>
              </w:numPr>
              <w:spacing w:line="240" w:lineRule="auto"/>
              <w:ind w:left="458"/>
              <w:rPr>
                <w:i/>
                <w:iCs/>
                <w:lang w:val="en-US"/>
              </w:rPr>
            </w:pPr>
            <w:r w:rsidRPr="00EF5F84">
              <w:rPr>
                <w:lang w:val="en-US"/>
              </w:rPr>
              <w:t xml:space="preserve">Info level message </w:t>
            </w:r>
            <w:r>
              <w:rPr>
                <w:lang w:val="en-US"/>
              </w:rPr>
              <w:t xml:space="preserve">on start </w:t>
            </w:r>
            <w:r w:rsidRPr="00EF5F84">
              <w:rPr>
                <w:lang w:val="en-US"/>
              </w:rPr>
              <w:t xml:space="preserve">– </w:t>
            </w:r>
            <w:r w:rsidRPr="00EF5F84">
              <w:rPr>
                <w:i/>
                <w:iCs/>
                <w:lang w:val="en-US"/>
              </w:rPr>
              <w:t>“</w:t>
            </w:r>
            <w:r w:rsidRPr="00B51282">
              <w:rPr>
                <w:i/>
                <w:iCs/>
                <w:lang w:val="en-US"/>
              </w:rPr>
              <w:t>Starting to sort new beers...</w:t>
            </w:r>
            <w:r w:rsidRPr="00EF5F84">
              <w:rPr>
                <w:i/>
                <w:iCs/>
                <w:lang w:val="en-US"/>
              </w:rPr>
              <w:t xml:space="preserve">” </w:t>
            </w:r>
            <w:r w:rsidRPr="001D2386">
              <w:rPr>
                <w:lang w:val="en-US"/>
              </w:rPr>
              <w:t>and</w:t>
            </w:r>
            <w:r>
              <w:rPr>
                <w:i/>
                <w:iCs/>
                <w:lang w:val="en-US"/>
              </w:rPr>
              <w:t xml:space="preserve"> </w:t>
            </w:r>
            <w:r>
              <w:rPr>
                <w:lang w:val="en-US"/>
              </w:rPr>
              <w:t>on completion</w:t>
            </w:r>
            <w:r w:rsidRPr="00EF5F84">
              <w:rPr>
                <w:i/>
                <w:iCs/>
                <w:lang w:val="en-US"/>
              </w:rPr>
              <w:t xml:space="preserve"> </w:t>
            </w:r>
            <w:r>
              <w:rPr>
                <w:i/>
                <w:iCs/>
                <w:lang w:val="en-US"/>
              </w:rPr>
              <w:t xml:space="preserve">– </w:t>
            </w:r>
            <w:r w:rsidRPr="00EF5F84">
              <w:rPr>
                <w:i/>
                <w:iCs/>
                <w:lang w:val="en-US"/>
              </w:rPr>
              <w:t>“</w:t>
            </w:r>
            <w:r w:rsidRPr="00B51282">
              <w:rPr>
                <w:i/>
                <w:iCs/>
                <w:lang w:val="en-US"/>
              </w:rPr>
              <w:t>Completed identification of</w:t>
            </w:r>
            <w:r>
              <w:rPr>
                <w:i/>
                <w:iCs/>
                <w:lang w:val="en-US"/>
              </w:rPr>
              <w:t xml:space="preserve"> &lt;m&gt;</w:t>
            </w:r>
            <w:r w:rsidRPr="00B51282">
              <w:rPr>
                <w:i/>
                <w:iCs/>
                <w:lang w:val="en-US"/>
              </w:rPr>
              <w:t xml:space="preserve"> new beers of a total of </w:t>
            </w:r>
            <w:r>
              <w:rPr>
                <w:i/>
                <w:iCs/>
                <w:lang w:val="en-US"/>
              </w:rPr>
              <w:t>&lt;n&gt;</w:t>
            </w:r>
            <w:r w:rsidRPr="00B51282">
              <w:rPr>
                <w:i/>
                <w:iCs/>
                <w:lang w:val="en-US"/>
              </w:rPr>
              <w:t xml:space="preserve"> scraped beers.</w:t>
            </w:r>
            <w:r w:rsidRPr="00EF5F84">
              <w:rPr>
                <w:i/>
                <w:iCs/>
                <w:lang w:val="en-US"/>
              </w:rPr>
              <w:t>”</w:t>
            </w:r>
          </w:p>
          <w:p w14:paraId="5920655A" w14:textId="78798214" w:rsidR="00741A36" w:rsidRDefault="00001568" w:rsidP="00741A36">
            <w:pPr>
              <w:widowControl w:val="0"/>
              <w:spacing w:line="240" w:lineRule="auto"/>
              <w:rPr>
                <w:lang w:val="en-US"/>
              </w:rPr>
            </w:pPr>
            <w:r>
              <w:rPr>
                <w:b/>
                <w:bCs/>
                <w:lang w:val="en-US"/>
              </w:rPr>
              <w:t>mail</w:t>
            </w:r>
            <w:r w:rsidR="00741A36" w:rsidRPr="00B51282">
              <w:rPr>
                <w:b/>
                <w:bCs/>
                <w:lang w:val="en-US"/>
              </w:rPr>
              <w:t>_</w:t>
            </w:r>
            <w:r>
              <w:rPr>
                <w:b/>
                <w:bCs/>
                <w:lang w:val="en-US"/>
              </w:rPr>
              <w:t>sendGMail</w:t>
            </w:r>
            <w:r w:rsidR="00741A36" w:rsidRPr="009C7DE6">
              <w:rPr>
                <w:b/>
                <w:bCs/>
                <w:lang w:val="en-US"/>
              </w:rPr>
              <w:t>.xaml</w:t>
            </w:r>
            <w:r w:rsidR="00741A36" w:rsidRPr="00D95FF3">
              <w:rPr>
                <w:lang w:val="en-US"/>
              </w:rPr>
              <w:t>:</w:t>
            </w:r>
          </w:p>
          <w:p w14:paraId="12FB98C4" w14:textId="1425B220" w:rsidR="00741A36" w:rsidRPr="00741A36" w:rsidRDefault="00741A36" w:rsidP="00741A36">
            <w:pPr>
              <w:pStyle w:val="ListParagraph"/>
              <w:widowControl w:val="0"/>
              <w:numPr>
                <w:ilvl w:val="0"/>
                <w:numId w:val="16"/>
              </w:numPr>
              <w:spacing w:line="240" w:lineRule="auto"/>
              <w:ind w:left="458"/>
              <w:rPr>
                <w:i/>
                <w:iCs/>
                <w:lang w:val="en-US"/>
              </w:rPr>
            </w:pPr>
            <w:r w:rsidRPr="00EF5F84">
              <w:rPr>
                <w:lang w:val="en-US"/>
              </w:rPr>
              <w:t xml:space="preserve">Info level message </w:t>
            </w:r>
            <w:r>
              <w:rPr>
                <w:lang w:val="en-US"/>
              </w:rPr>
              <w:t xml:space="preserve">on start </w:t>
            </w:r>
            <w:r w:rsidRPr="00EF5F84">
              <w:rPr>
                <w:lang w:val="en-US"/>
              </w:rPr>
              <w:t xml:space="preserve">– </w:t>
            </w:r>
            <w:r w:rsidRPr="00EF5F84">
              <w:rPr>
                <w:i/>
                <w:iCs/>
                <w:lang w:val="en-US"/>
              </w:rPr>
              <w:t>“</w:t>
            </w:r>
            <w:r w:rsidRPr="00741A36">
              <w:rPr>
                <w:i/>
                <w:iCs/>
                <w:lang w:val="en-US"/>
              </w:rPr>
              <w:t>Sending mail with new beers...</w:t>
            </w:r>
            <w:r w:rsidRPr="00EF5F84">
              <w:rPr>
                <w:i/>
                <w:iCs/>
                <w:lang w:val="en-US"/>
              </w:rPr>
              <w:t xml:space="preserve">” </w:t>
            </w:r>
            <w:r w:rsidRPr="001D2386">
              <w:rPr>
                <w:lang w:val="en-US"/>
              </w:rPr>
              <w:t>and</w:t>
            </w:r>
            <w:r>
              <w:rPr>
                <w:i/>
                <w:iCs/>
                <w:lang w:val="en-US"/>
              </w:rPr>
              <w:t xml:space="preserve"> </w:t>
            </w:r>
            <w:r>
              <w:rPr>
                <w:lang w:val="en-US"/>
              </w:rPr>
              <w:t>on completion</w:t>
            </w:r>
            <w:r w:rsidRPr="00EF5F84">
              <w:rPr>
                <w:i/>
                <w:iCs/>
                <w:lang w:val="en-US"/>
              </w:rPr>
              <w:t xml:space="preserve"> </w:t>
            </w:r>
            <w:r>
              <w:rPr>
                <w:i/>
                <w:iCs/>
                <w:lang w:val="en-US"/>
              </w:rPr>
              <w:t xml:space="preserve">– </w:t>
            </w:r>
            <w:r w:rsidRPr="00EF5F84">
              <w:rPr>
                <w:i/>
                <w:iCs/>
                <w:lang w:val="en-US"/>
              </w:rPr>
              <w:t>“</w:t>
            </w:r>
            <w:r>
              <w:rPr>
                <w:i/>
                <w:iCs/>
                <w:lang w:val="en-US"/>
              </w:rPr>
              <w:t>Mail sent</w:t>
            </w:r>
            <w:r w:rsidRPr="00B51282">
              <w:rPr>
                <w:i/>
                <w:iCs/>
                <w:lang w:val="en-US"/>
              </w:rPr>
              <w:t>.</w:t>
            </w:r>
            <w:r w:rsidRPr="00EF5F84">
              <w:rPr>
                <w:i/>
                <w:iCs/>
                <w:lang w:val="en-US"/>
              </w:rPr>
              <w:t>”</w:t>
            </w:r>
          </w:p>
          <w:p w14:paraId="6B126E75" w14:textId="7F3C7029" w:rsidR="00001568" w:rsidRDefault="00001568" w:rsidP="00001568">
            <w:pPr>
              <w:widowControl w:val="0"/>
              <w:spacing w:line="240" w:lineRule="auto"/>
              <w:rPr>
                <w:lang w:val="en-US"/>
              </w:rPr>
            </w:pPr>
            <w:r>
              <w:rPr>
                <w:b/>
                <w:bCs/>
                <w:lang w:val="en-US"/>
              </w:rPr>
              <w:t>BYO</w:t>
            </w:r>
            <w:r w:rsidRPr="00B51282">
              <w:rPr>
                <w:b/>
                <w:bCs/>
                <w:lang w:val="en-US"/>
              </w:rPr>
              <w:t>_</w:t>
            </w:r>
            <w:r>
              <w:rPr>
                <w:b/>
                <w:bCs/>
                <w:lang w:val="en-US"/>
              </w:rPr>
              <w:t>dispatchBeers</w:t>
            </w:r>
            <w:r w:rsidRPr="009C7DE6">
              <w:rPr>
                <w:b/>
                <w:bCs/>
                <w:lang w:val="en-US"/>
              </w:rPr>
              <w:t>.xaml</w:t>
            </w:r>
            <w:r w:rsidRPr="00D95FF3">
              <w:rPr>
                <w:lang w:val="en-US"/>
              </w:rPr>
              <w:t>:</w:t>
            </w:r>
          </w:p>
          <w:p w14:paraId="3D24715F" w14:textId="1F43FB4C" w:rsidR="00001568" w:rsidRPr="00741A36" w:rsidRDefault="00001568" w:rsidP="00001568">
            <w:pPr>
              <w:pStyle w:val="ListParagraph"/>
              <w:widowControl w:val="0"/>
              <w:numPr>
                <w:ilvl w:val="0"/>
                <w:numId w:val="16"/>
              </w:numPr>
              <w:spacing w:line="240" w:lineRule="auto"/>
              <w:ind w:left="458"/>
              <w:rPr>
                <w:i/>
                <w:iCs/>
                <w:lang w:val="en-US"/>
              </w:rPr>
            </w:pPr>
            <w:r w:rsidRPr="00EF5F84">
              <w:rPr>
                <w:lang w:val="en-US"/>
              </w:rPr>
              <w:t xml:space="preserve">Info level message </w:t>
            </w:r>
            <w:r>
              <w:rPr>
                <w:lang w:val="en-US"/>
              </w:rPr>
              <w:t xml:space="preserve">on start </w:t>
            </w:r>
            <w:r w:rsidRPr="00EF5F84">
              <w:rPr>
                <w:lang w:val="en-US"/>
              </w:rPr>
              <w:t xml:space="preserve">– </w:t>
            </w:r>
            <w:r w:rsidRPr="00EF5F84">
              <w:rPr>
                <w:i/>
                <w:iCs/>
                <w:lang w:val="en-US"/>
              </w:rPr>
              <w:t>“</w:t>
            </w:r>
            <w:r w:rsidRPr="00001568">
              <w:rPr>
                <w:i/>
                <w:iCs/>
                <w:lang w:val="en-US"/>
              </w:rPr>
              <w:t xml:space="preserve">Starting upload of new beers to Orchestrator </w:t>
            </w:r>
            <w:proofErr w:type="gramStart"/>
            <w:r w:rsidRPr="00001568">
              <w:rPr>
                <w:i/>
                <w:iCs/>
                <w:lang w:val="en-US"/>
              </w:rPr>
              <w:t>queue..</w:t>
            </w:r>
            <w:proofErr w:type="gramEnd"/>
            <w:r w:rsidRPr="00EF5F84">
              <w:rPr>
                <w:i/>
                <w:iCs/>
                <w:lang w:val="en-US"/>
              </w:rPr>
              <w:t xml:space="preserve">” </w:t>
            </w:r>
            <w:r w:rsidRPr="001D2386">
              <w:rPr>
                <w:lang w:val="en-US"/>
              </w:rPr>
              <w:t>and</w:t>
            </w:r>
            <w:r>
              <w:rPr>
                <w:i/>
                <w:iCs/>
                <w:lang w:val="en-US"/>
              </w:rPr>
              <w:t xml:space="preserve"> </w:t>
            </w:r>
            <w:r>
              <w:rPr>
                <w:lang w:val="en-US"/>
              </w:rPr>
              <w:t>on completion</w:t>
            </w:r>
            <w:r w:rsidRPr="00EF5F84">
              <w:rPr>
                <w:i/>
                <w:iCs/>
                <w:lang w:val="en-US"/>
              </w:rPr>
              <w:t xml:space="preserve"> </w:t>
            </w:r>
            <w:r>
              <w:rPr>
                <w:i/>
                <w:iCs/>
                <w:lang w:val="en-US"/>
              </w:rPr>
              <w:t xml:space="preserve">– </w:t>
            </w:r>
            <w:r w:rsidRPr="00EF5F84">
              <w:rPr>
                <w:i/>
                <w:iCs/>
                <w:lang w:val="en-US"/>
              </w:rPr>
              <w:t>“</w:t>
            </w:r>
            <w:r w:rsidRPr="00001568">
              <w:rPr>
                <w:i/>
                <w:iCs/>
                <w:lang w:val="da-DK"/>
              </w:rPr>
              <w:t>Finished queue upload.</w:t>
            </w:r>
            <w:r w:rsidRPr="00EF5F84">
              <w:rPr>
                <w:i/>
                <w:iCs/>
                <w:lang w:val="en-US"/>
              </w:rPr>
              <w:t>”</w:t>
            </w:r>
          </w:p>
          <w:p w14:paraId="006E7554" w14:textId="2D327001" w:rsidR="008C7826" w:rsidRDefault="00CC0789" w:rsidP="008C7826">
            <w:pPr>
              <w:widowControl w:val="0"/>
              <w:spacing w:line="240" w:lineRule="auto"/>
              <w:rPr>
                <w:lang w:val="en-US"/>
              </w:rPr>
            </w:pPr>
            <w:r>
              <w:rPr>
                <w:b/>
                <w:bCs/>
                <w:lang w:val="en-US"/>
              </w:rPr>
              <w:t>BYO</w:t>
            </w:r>
            <w:r w:rsidR="008C7826" w:rsidRPr="009C7DE6">
              <w:rPr>
                <w:b/>
                <w:bCs/>
                <w:lang w:val="en-US"/>
              </w:rPr>
              <w:t>_</w:t>
            </w:r>
            <w:r>
              <w:rPr>
                <w:b/>
                <w:bCs/>
                <w:lang w:val="en-US"/>
              </w:rPr>
              <w:t>L</w:t>
            </w:r>
            <w:r w:rsidR="008C7826" w:rsidRPr="009C7DE6">
              <w:rPr>
                <w:b/>
                <w:bCs/>
                <w:lang w:val="en-US"/>
              </w:rPr>
              <w:t>ogOut</w:t>
            </w:r>
            <w:r>
              <w:rPr>
                <w:b/>
                <w:bCs/>
                <w:lang w:val="en-US"/>
              </w:rPr>
              <w:t>AndCleanUp</w:t>
            </w:r>
            <w:r w:rsidR="008C7826" w:rsidRPr="009C7DE6">
              <w:rPr>
                <w:b/>
                <w:bCs/>
                <w:lang w:val="en-US"/>
              </w:rPr>
              <w:t>.xaml</w:t>
            </w:r>
            <w:r w:rsidR="008C7826" w:rsidRPr="00D95FF3">
              <w:rPr>
                <w:lang w:val="en-US"/>
              </w:rPr>
              <w:t>:</w:t>
            </w:r>
          </w:p>
          <w:p w14:paraId="5DE19DAD" w14:textId="492F9358" w:rsidR="00A3118F" w:rsidRPr="00B51282" w:rsidRDefault="008C7826" w:rsidP="00B51282">
            <w:pPr>
              <w:pStyle w:val="ListParagraph"/>
              <w:widowControl w:val="0"/>
              <w:numPr>
                <w:ilvl w:val="0"/>
                <w:numId w:val="16"/>
              </w:numPr>
              <w:spacing w:line="240" w:lineRule="auto"/>
              <w:ind w:left="458"/>
              <w:rPr>
                <w:lang w:val="en-US"/>
              </w:rPr>
            </w:pPr>
            <w:r w:rsidRPr="00EF5F84">
              <w:rPr>
                <w:lang w:val="en-US"/>
              </w:rPr>
              <w:t xml:space="preserve">Info level log message when logging off/closing browsers begins </w:t>
            </w:r>
            <w:r>
              <w:rPr>
                <w:lang w:val="en-US"/>
              </w:rPr>
              <w:t xml:space="preserve">– </w:t>
            </w:r>
            <w:r w:rsidRPr="009C1EEB">
              <w:rPr>
                <w:i/>
                <w:iCs/>
                <w:lang w:val="en-US"/>
              </w:rPr>
              <w:t>“</w:t>
            </w:r>
            <w:r w:rsidR="00CC0789" w:rsidRPr="00CC0789">
              <w:rPr>
                <w:i/>
                <w:iCs/>
                <w:lang w:val="en-US"/>
              </w:rPr>
              <w:t>Logging off and closing open BYO windows...</w:t>
            </w:r>
            <w:r w:rsidRPr="009C1EEB">
              <w:rPr>
                <w:i/>
                <w:iCs/>
                <w:lang w:val="en-US"/>
              </w:rPr>
              <w:t>”</w:t>
            </w:r>
            <w:r>
              <w:rPr>
                <w:lang w:val="en-US"/>
              </w:rPr>
              <w:t xml:space="preserve"> </w:t>
            </w:r>
            <w:r w:rsidRPr="00EF5F84">
              <w:rPr>
                <w:lang w:val="en-US"/>
              </w:rPr>
              <w:t xml:space="preserve">and finishes – </w:t>
            </w:r>
            <w:r w:rsidRPr="009C1EEB">
              <w:rPr>
                <w:i/>
                <w:iCs/>
                <w:lang w:val="en-US"/>
              </w:rPr>
              <w:t xml:space="preserve">“Finished logging out and closing </w:t>
            </w:r>
            <w:r w:rsidR="00CC0789">
              <w:rPr>
                <w:i/>
                <w:iCs/>
                <w:lang w:val="en-US"/>
              </w:rPr>
              <w:t xml:space="preserve">BYO </w:t>
            </w:r>
            <w:r w:rsidRPr="009C1EEB">
              <w:rPr>
                <w:i/>
                <w:iCs/>
                <w:lang w:val="en-US"/>
              </w:rPr>
              <w:t>windows.”</w:t>
            </w:r>
          </w:p>
        </w:tc>
      </w:tr>
      <w:tr w:rsidR="009A4536" w14:paraId="5DE19DB2" w14:textId="77777777">
        <w:tc>
          <w:tcPr>
            <w:tcW w:w="555" w:type="dxa"/>
            <w:shd w:val="clear" w:color="auto" w:fill="auto"/>
            <w:tcMar>
              <w:top w:w="100" w:type="dxa"/>
              <w:left w:w="100" w:type="dxa"/>
              <w:bottom w:w="100" w:type="dxa"/>
              <w:right w:w="100" w:type="dxa"/>
            </w:tcMar>
          </w:tcPr>
          <w:p w14:paraId="5DE19DAF" w14:textId="77777777" w:rsidR="009A4536" w:rsidRDefault="00650CDA">
            <w:pPr>
              <w:widowControl w:val="0"/>
              <w:spacing w:line="240" w:lineRule="auto"/>
            </w:pPr>
            <w:r>
              <w:t>9</w:t>
            </w:r>
          </w:p>
        </w:tc>
        <w:tc>
          <w:tcPr>
            <w:tcW w:w="3555" w:type="dxa"/>
          </w:tcPr>
          <w:p w14:paraId="5DE19DB0" w14:textId="77777777" w:rsidR="009A4536" w:rsidRDefault="00650CDA">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5DE19DB1" w14:textId="658CC2E5" w:rsidR="009A4536" w:rsidRDefault="00151D9A">
            <w:pPr>
              <w:widowControl w:val="0"/>
              <w:spacing w:line="240" w:lineRule="auto"/>
            </w:pPr>
            <w:r w:rsidRPr="00151D9A">
              <w:t>BYO_loadBeerCards.xaml</w:t>
            </w:r>
            <w:r>
              <w:t xml:space="preserve"> faied to load all beer cards on page because ajax autoloader did not respond consistently to hovering over.</w:t>
            </w:r>
          </w:p>
        </w:tc>
      </w:tr>
      <w:tr w:rsidR="009A4536" w14:paraId="5DE19DB6" w14:textId="77777777">
        <w:tc>
          <w:tcPr>
            <w:tcW w:w="555" w:type="dxa"/>
            <w:shd w:val="clear" w:color="auto" w:fill="auto"/>
            <w:tcMar>
              <w:top w:w="100" w:type="dxa"/>
              <w:left w:w="100" w:type="dxa"/>
              <w:bottom w:w="100" w:type="dxa"/>
              <w:right w:w="100" w:type="dxa"/>
            </w:tcMar>
          </w:tcPr>
          <w:p w14:paraId="5DE19DB3" w14:textId="77777777" w:rsidR="009A4536" w:rsidRDefault="00650CDA">
            <w:pPr>
              <w:widowControl w:val="0"/>
              <w:spacing w:line="240" w:lineRule="auto"/>
            </w:pPr>
            <w:r>
              <w:t>10</w:t>
            </w:r>
          </w:p>
        </w:tc>
        <w:tc>
          <w:tcPr>
            <w:tcW w:w="3555" w:type="dxa"/>
          </w:tcPr>
          <w:p w14:paraId="5DE19DB4" w14:textId="77777777" w:rsidR="009A4536" w:rsidRDefault="00650CDA">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5DE19DB5" w14:textId="213BA481" w:rsidR="009A4536" w:rsidRDefault="00151D9A">
            <w:pPr>
              <w:widowControl w:val="0"/>
              <w:spacing w:line="240" w:lineRule="auto"/>
            </w:pPr>
            <w:r>
              <w:t>Added a pageUp + pageDown activity on the web page to trigger the ajax autoloader more reliably.</w:t>
            </w:r>
          </w:p>
        </w:tc>
      </w:tr>
      <w:tr w:rsidR="009A4536" w14:paraId="5DE19DBB" w14:textId="77777777">
        <w:tc>
          <w:tcPr>
            <w:tcW w:w="555" w:type="dxa"/>
            <w:shd w:val="clear" w:color="auto" w:fill="auto"/>
            <w:tcMar>
              <w:top w:w="100" w:type="dxa"/>
              <w:left w:w="100" w:type="dxa"/>
              <w:bottom w:w="100" w:type="dxa"/>
              <w:right w:w="100" w:type="dxa"/>
            </w:tcMar>
          </w:tcPr>
          <w:p w14:paraId="5DE19DB7" w14:textId="77777777" w:rsidR="009A4536" w:rsidRDefault="00650CDA">
            <w:pPr>
              <w:widowControl w:val="0"/>
              <w:spacing w:line="240" w:lineRule="auto"/>
            </w:pPr>
            <w:r>
              <w:t>11</w:t>
            </w:r>
          </w:p>
        </w:tc>
        <w:tc>
          <w:tcPr>
            <w:tcW w:w="3555" w:type="dxa"/>
          </w:tcPr>
          <w:p w14:paraId="5DE19DB8" w14:textId="77777777" w:rsidR="009A4536" w:rsidRDefault="00650CDA">
            <w:pPr>
              <w:spacing w:line="240" w:lineRule="auto"/>
            </w:pPr>
            <w:r>
              <w:t>Configuration method</w:t>
            </w:r>
          </w:p>
          <w:p w14:paraId="5DE19DB9" w14:textId="77777777" w:rsidR="009A4536" w:rsidRDefault="00650CDA">
            <w:pPr>
              <w:pStyle w:val="Subtitle"/>
              <w:spacing w:after="0" w:line="240" w:lineRule="auto"/>
            </w:pPr>
            <w:bookmarkStart w:id="167" w:name="_4xnexgb6d984" w:colFirst="0" w:colLast="0"/>
            <w:bookmarkEnd w:id="167"/>
            <w:r>
              <w:t>assets, excel file, Json file</w:t>
            </w:r>
          </w:p>
        </w:tc>
        <w:tc>
          <w:tcPr>
            <w:tcW w:w="6675" w:type="dxa"/>
            <w:shd w:val="clear" w:color="auto" w:fill="auto"/>
            <w:tcMar>
              <w:top w:w="100" w:type="dxa"/>
              <w:left w:w="100" w:type="dxa"/>
              <w:bottom w:w="100" w:type="dxa"/>
              <w:right w:w="100" w:type="dxa"/>
            </w:tcMar>
          </w:tcPr>
          <w:p w14:paraId="5DE19DBA" w14:textId="1A5301AE" w:rsidR="00526FE2" w:rsidRDefault="00E2616C" w:rsidP="00E2616C">
            <w:pPr>
              <w:widowControl w:val="0"/>
              <w:spacing w:line="240" w:lineRule="auto"/>
            </w:pPr>
            <w:r>
              <w:t>Orchestrator a</w:t>
            </w:r>
            <w:r w:rsidR="00526FE2">
              <w:t>ssets</w:t>
            </w:r>
            <w:r>
              <w:t xml:space="preserve"> and a local </w:t>
            </w:r>
            <w:r w:rsidR="00526FE2">
              <w:t>Json file</w:t>
            </w:r>
          </w:p>
        </w:tc>
      </w:tr>
      <w:tr w:rsidR="009A4536" w14:paraId="5DE19DC0" w14:textId="77777777">
        <w:tc>
          <w:tcPr>
            <w:tcW w:w="555" w:type="dxa"/>
            <w:shd w:val="clear" w:color="auto" w:fill="auto"/>
            <w:tcMar>
              <w:top w:w="100" w:type="dxa"/>
              <w:left w:w="100" w:type="dxa"/>
              <w:bottom w:w="100" w:type="dxa"/>
              <w:right w:w="100" w:type="dxa"/>
            </w:tcMar>
          </w:tcPr>
          <w:p w14:paraId="5DE19DBC" w14:textId="77777777" w:rsidR="009A4536" w:rsidRDefault="00650CDA">
            <w:pPr>
              <w:widowControl w:val="0"/>
              <w:spacing w:line="240" w:lineRule="auto"/>
            </w:pPr>
            <w:r>
              <w:t>12</w:t>
            </w:r>
          </w:p>
        </w:tc>
        <w:tc>
          <w:tcPr>
            <w:tcW w:w="3555" w:type="dxa"/>
          </w:tcPr>
          <w:p w14:paraId="5DE19DBD" w14:textId="77777777" w:rsidR="009A4536" w:rsidRDefault="00650CDA">
            <w:pPr>
              <w:spacing w:line="240" w:lineRule="auto"/>
            </w:pPr>
            <w:r>
              <w:t>Configuration details</w:t>
            </w:r>
          </w:p>
          <w:p w14:paraId="5DE19DBE" w14:textId="77777777" w:rsidR="009A4536" w:rsidRDefault="00650CDA">
            <w:pPr>
              <w:pStyle w:val="Subtitle"/>
              <w:spacing w:after="0" w:line="240" w:lineRule="auto"/>
            </w:pPr>
            <w:bookmarkStart w:id="168" w:name="_p787o0y1iuar" w:colFirst="0" w:colLast="0"/>
            <w:bookmarkEnd w:id="168"/>
            <w:r>
              <w:t>path for input files, configuration Orchestrator assets used</w:t>
            </w:r>
          </w:p>
        </w:tc>
        <w:tc>
          <w:tcPr>
            <w:tcW w:w="6675" w:type="dxa"/>
            <w:shd w:val="clear" w:color="auto" w:fill="auto"/>
            <w:tcMar>
              <w:top w:w="100" w:type="dxa"/>
              <w:left w:w="100" w:type="dxa"/>
              <w:bottom w:w="100" w:type="dxa"/>
              <w:right w:w="100" w:type="dxa"/>
            </w:tcMar>
          </w:tcPr>
          <w:p w14:paraId="36FF490E" w14:textId="77777777" w:rsidR="00E2616C" w:rsidRDefault="00E2616C" w:rsidP="00E2616C">
            <w:pPr>
              <w:widowControl w:val="0"/>
              <w:spacing w:line="240" w:lineRule="auto"/>
            </w:pPr>
            <w:r>
              <w:t>Assets:</w:t>
            </w:r>
          </w:p>
          <w:p w14:paraId="7AA27453" w14:textId="77777777" w:rsidR="00E2616C" w:rsidRDefault="00E2616C" w:rsidP="00E2616C">
            <w:pPr>
              <w:pStyle w:val="ListParagraph"/>
              <w:widowControl w:val="0"/>
              <w:numPr>
                <w:ilvl w:val="0"/>
                <w:numId w:val="16"/>
              </w:numPr>
              <w:spacing w:line="240" w:lineRule="auto"/>
              <w:ind w:left="458"/>
            </w:pPr>
            <w:r>
              <w:t>‘BYO_logInPage’ – url to login page</w:t>
            </w:r>
          </w:p>
          <w:p w14:paraId="455596FA" w14:textId="77777777" w:rsidR="00E2616C" w:rsidRDefault="00E2616C" w:rsidP="00E2616C">
            <w:pPr>
              <w:pStyle w:val="ListParagraph"/>
              <w:widowControl w:val="0"/>
              <w:numPr>
                <w:ilvl w:val="0"/>
                <w:numId w:val="16"/>
              </w:numPr>
              <w:spacing w:line="240" w:lineRule="auto"/>
              <w:ind w:left="458"/>
            </w:pPr>
            <w:r>
              <w:t>‘BYO_allGrainBeers’ – url to beer cards page</w:t>
            </w:r>
          </w:p>
          <w:p w14:paraId="7F8DD45A" w14:textId="77777777" w:rsidR="00E2616C" w:rsidRDefault="00E2616C" w:rsidP="00E2616C">
            <w:pPr>
              <w:pStyle w:val="ListParagraph"/>
              <w:widowControl w:val="0"/>
              <w:numPr>
                <w:ilvl w:val="0"/>
                <w:numId w:val="16"/>
              </w:numPr>
              <w:spacing w:line="240" w:lineRule="auto"/>
              <w:ind w:left="458"/>
            </w:pPr>
            <w:r>
              <w:t>‘BYO_credentials’ – user credentials to byo.com</w:t>
            </w:r>
          </w:p>
          <w:p w14:paraId="7F18713C" w14:textId="77777777" w:rsidR="00E2616C" w:rsidRDefault="00E2616C" w:rsidP="00E2616C">
            <w:pPr>
              <w:pStyle w:val="ListParagraph"/>
              <w:widowControl w:val="0"/>
              <w:numPr>
                <w:ilvl w:val="0"/>
                <w:numId w:val="16"/>
              </w:numPr>
              <w:spacing w:line="240" w:lineRule="auto"/>
              <w:ind w:left="458"/>
            </w:pPr>
            <w:r>
              <w:t>‘BYO_gSheetId’ – beer master gSheet ID</w:t>
            </w:r>
          </w:p>
          <w:p w14:paraId="67BD0467" w14:textId="77777777" w:rsidR="00E2616C" w:rsidRDefault="00E2616C" w:rsidP="00E2616C">
            <w:pPr>
              <w:pStyle w:val="ListParagraph"/>
              <w:widowControl w:val="0"/>
              <w:numPr>
                <w:ilvl w:val="0"/>
                <w:numId w:val="16"/>
              </w:numPr>
              <w:spacing w:line="240" w:lineRule="auto"/>
              <w:ind w:left="458"/>
            </w:pPr>
            <w:r>
              <w:t>‘GoogleApp_credentials’ – app password for Gmail</w:t>
            </w:r>
          </w:p>
          <w:p w14:paraId="595EDC20" w14:textId="77777777" w:rsidR="00E2616C" w:rsidRDefault="00E2616C" w:rsidP="00E2616C">
            <w:pPr>
              <w:pStyle w:val="ListParagraph"/>
              <w:widowControl w:val="0"/>
              <w:numPr>
                <w:ilvl w:val="0"/>
                <w:numId w:val="16"/>
              </w:numPr>
              <w:spacing w:line="240" w:lineRule="auto"/>
              <w:ind w:left="458"/>
            </w:pPr>
            <w:r>
              <w:t>‘</w:t>
            </w:r>
            <w:r w:rsidRPr="00971346">
              <w:t>BYOBeerQueue</w:t>
            </w:r>
            <w:r>
              <w:t>’ – new beers identified on byo.com</w:t>
            </w:r>
          </w:p>
          <w:p w14:paraId="272FA95E" w14:textId="77777777" w:rsidR="00E2616C" w:rsidRDefault="00E2616C" w:rsidP="00E2616C">
            <w:pPr>
              <w:widowControl w:val="0"/>
              <w:spacing w:line="240" w:lineRule="auto"/>
            </w:pPr>
            <w:r>
              <w:t>Json file:</w:t>
            </w:r>
          </w:p>
          <w:p w14:paraId="5DE19DBF" w14:textId="73E68D73" w:rsidR="009A4536" w:rsidRDefault="00E2616C" w:rsidP="00E2616C">
            <w:pPr>
              <w:pStyle w:val="ListParagraph"/>
              <w:widowControl w:val="0"/>
              <w:numPr>
                <w:ilvl w:val="0"/>
                <w:numId w:val="22"/>
              </w:numPr>
              <w:spacing w:line="240" w:lineRule="auto"/>
              <w:ind w:left="458"/>
            </w:pPr>
            <w:r>
              <w:t xml:space="preserve">Google </w:t>
            </w:r>
            <w:r w:rsidRPr="00A75B0C">
              <w:t>API service account json key</w:t>
            </w:r>
            <w:r>
              <w:t xml:space="preserve"> in local file outside of project folder</w:t>
            </w:r>
          </w:p>
        </w:tc>
      </w:tr>
    </w:tbl>
    <w:p w14:paraId="5DE19DC1" w14:textId="77777777" w:rsidR="009A4536" w:rsidRDefault="009A4536">
      <w:pPr>
        <w:pStyle w:val="Subtitle"/>
      </w:pPr>
      <w:bookmarkStart w:id="169" w:name="_25gpgg4uga9q" w:colFirst="0" w:colLast="0"/>
      <w:bookmarkEnd w:id="169"/>
    </w:p>
    <w:p w14:paraId="5DE19DC2" w14:textId="77777777" w:rsidR="009A4536" w:rsidRDefault="00650CDA">
      <w:pPr>
        <w:pStyle w:val="Heading3"/>
        <w:numPr>
          <w:ilvl w:val="0"/>
          <w:numId w:val="11"/>
        </w:numPr>
      </w:pPr>
      <w:bookmarkStart w:id="170" w:name="_in5ehl2op8tm" w:colFirst="0" w:colLast="0"/>
      <w:bookmarkEnd w:id="170"/>
      <w:r>
        <w:t>Workflow(s) specific to the Project</w:t>
      </w:r>
    </w:p>
    <w:p w14:paraId="5DE19DC3" w14:textId="77777777" w:rsidR="009A4536" w:rsidRDefault="00650CDA">
      <w:pPr>
        <w:pStyle w:val="Subtitle"/>
        <w:ind w:left="2160"/>
      </w:pPr>
      <w:bookmarkStart w:id="171" w:name="_i5y09ypttsu6" w:colFirst="0" w:colLast="0"/>
      <w:bookmarkEnd w:id="171"/>
      <w:r>
        <w:t>Define below all the workflow files (.xaml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9A4536" w14:paraId="5DE19DC9" w14:textId="77777777">
        <w:tc>
          <w:tcPr>
            <w:tcW w:w="465" w:type="dxa"/>
            <w:shd w:val="clear" w:color="auto" w:fill="auto"/>
            <w:tcMar>
              <w:top w:w="100" w:type="dxa"/>
              <w:left w:w="100" w:type="dxa"/>
              <w:bottom w:w="100" w:type="dxa"/>
              <w:right w:w="100" w:type="dxa"/>
            </w:tcMar>
          </w:tcPr>
          <w:p w14:paraId="5DE19DC4" w14:textId="77777777" w:rsidR="009A4536" w:rsidRDefault="00650CDA">
            <w:pPr>
              <w:widowControl w:val="0"/>
              <w:spacing w:line="240" w:lineRule="auto"/>
            </w:pPr>
            <w:r>
              <w:t>#</w:t>
            </w:r>
          </w:p>
        </w:tc>
        <w:tc>
          <w:tcPr>
            <w:tcW w:w="2580" w:type="dxa"/>
            <w:shd w:val="clear" w:color="auto" w:fill="auto"/>
            <w:tcMar>
              <w:top w:w="100" w:type="dxa"/>
              <w:left w:w="100" w:type="dxa"/>
              <w:bottom w:w="100" w:type="dxa"/>
              <w:right w:w="100" w:type="dxa"/>
            </w:tcMar>
          </w:tcPr>
          <w:p w14:paraId="5DE19DC5" w14:textId="77777777" w:rsidR="009A4536" w:rsidRDefault="00650CDA">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5DE19DC6" w14:textId="77777777" w:rsidR="009A4536" w:rsidRDefault="00650CDA">
            <w:pPr>
              <w:widowControl w:val="0"/>
              <w:spacing w:line="240" w:lineRule="auto"/>
            </w:pPr>
            <w:r>
              <w:t>Description</w:t>
            </w:r>
          </w:p>
        </w:tc>
        <w:tc>
          <w:tcPr>
            <w:tcW w:w="2580" w:type="dxa"/>
            <w:shd w:val="clear" w:color="auto" w:fill="auto"/>
            <w:tcMar>
              <w:top w:w="100" w:type="dxa"/>
              <w:left w:w="100" w:type="dxa"/>
              <w:bottom w:w="100" w:type="dxa"/>
              <w:right w:w="100" w:type="dxa"/>
            </w:tcMar>
          </w:tcPr>
          <w:p w14:paraId="5DE19DC7" w14:textId="77777777" w:rsidR="009A4536" w:rsidRDefault="00650CDA">
            <w:pPr>
              <w:widowControl w:val="0"/>
              <w:spacing w:line="240" w:lineRule="auto"/>
            </w:pPr>
            <w:r>
              <w:t>Arguments</w:t>
            </w:r>
          </w:p>
        </w:tc>
        <w:tc>
          <w:tcPr>
            <w:tcW w:w="2580" w:type="dxa"/>
            <w:shd w:val="clear" w:color="auto" w:fill="auto"/>
            <w:tcMar>
              <w:top w:w="100" w:type="dxa"/>
              <w:left w:w="100" w:type="dxa"/>
              <w:bottom w:w="100" w:type="dxa"/>
              <w:right w:w="100" w:type="dxa"/>
            </w:tcMar>
          </w:tcPr>
          <w:p w14:paraId="5DE19DC8" w14:textId="77777777" w:rsidR="009A4536" w:rsidRDefault="00650CDA">
            <w:pPr>
              <w:widowControl w:val="0"/>
              <w:spacing w:line="240" w:lineRule="auto"/>
            </w:pPr>
            <w:r>
              <w:t>Comments</w:t>
            </w:r>
          </w:p>
        </w:tc>
      </w:tr>
      <w:tr w:rsidR="009A4536" w14:paraId="5DE19DCF" w14:textId="77777777">
        <w:tc>
          <w:tcPr>
            <w:tcW w:w="465" w:type="dxa"/>
            <w:shd w:val="clear" w:color="auto" w:fill="auto"/>
            <w:tcMar>
              <w:top w:w="100" w:type="dxa"/>
              <w:left w:w="100" w:type="dxa"/>
              <w:bottom w:w="100" w:type="dxa"/>
              <w:right w:w="100" w:type="dxa"/>
            </w:tcMar>
          </w:tcPr>
          <w:p w14:paraId="5DE19DCA" w14:textId="77777777" w:rsidR="009A4536" w:rsidRDefault="00650CDA">
            <w:pPr>
              <w:widowControl w:val="0"/>
              <w:spacing w:line="240" w:lineRule="auto"/>
            </w:pPr>
            <w:r>
              <w:t>1</w:t>
            </w:r>
          </w:p>
        </w:tc>
        <w:tc>
          <w:tcPr>
            <w:tcW w:w="2580" w:type="dxa"/>
            <w:shd w:val="clear" w:color="auto" w:fill="auto"/>
            <w:tcMar>
              <w:top w:w="100" w:type="dxa"/>
              <w:left w:w="100" w:type="dxa"/>
              <w:bottom w:w="100" w:type="dxa"/>
              <w:right w:w="100" w:type="dxa"/>
            </w:tcMar>
          </w:tcPr>
          <w:p w14:paraId="5DE19DCB" w14:textId="66A45090" w:rsidR="009A4536" w:rsidRDefault="000F3D9D">
            <w:pPr>
              <w:widowControl w:val="0"/>
              <w:spacing w:line="240" w:lineRule="auto"/>
            </w:pPr>
            <w:r>
              <w:t>Dispatcher</w:t>
            </w:r>
            <w:r w:rsidR="00B736C7">
              <w:t>.xaml</w:t>
            </w:r>
          </w:p>
        </w:tc>
        <w:tc>
          <w:tcPr>
            <w:tcW w:w="2580" w:type="dxa"/>
            <w:shd w:val="clear" w:color="auto" w:fill="auto"/>
            <w:tcMar>
              <w:top w:w="100" w:type="dxa"/>
              <w:left w:w="100" w:type="dxa"/>
              <w:bottom w:w="100" w:type="dxa"/>
              <w:right w:w="100" w:type="dxa"/>
            </w:tcMar>
          </w:tcPr>
          <w:p w14:paraId="5DE19DCC" w14:textId="20503746" w:rsidR="009A4536" w:rsidRDefault="00B736C7">
            <w:pPr>
              <w:widowControl w:val="0"/>
              <w:spacing w:line="240" w:lineRule="auto"/>
            </w:pPr>
            <w:r>
              <w:t>Main workflow</w:t>
            </w:r>
          </w:p>
        </w:tc>
        <w:tc>
          <w:tcPr>
            <w:tcW w:w="2580" w:type="dxa"/>
            <w:shd w:val="clear" w:color="auto" w:fill="auto"/>
            <w:tcMar>
              <w:top w:w="100" w:type="dxa"/>
              <w:left w:w="100" w:type="dxa"/>
              <w:bottom w:w="100" w:type="dxa"/>
              <w:right w:w="100" w:type="dxa"/>
            </w:tcMar>
          </w:tcPr>
          <w:p w14:paraId="5DE19DCD" w14:textId="3B4D20A4" w:rsidR="009A4536" w:rsidRDefault="00B736C7">
            <w:pPr>
              <w:widowControl w:val="0"/>
              <w:spacing w:line="240" w:lineRule="auto"/>
            </w:pPr>
            <w:r>
              <w:t>N/A</w:t>
            </w:r>
          </w:p>
        </w:tc>
        <w:tc>
          <w:tcPr>
            <w:tcW w:w="2580" w:type="dxa"/>
            <w:shd w:val="clear" w:color="auto" w:fill="auto"/>
            <w:tcMar>
              <w:top w:w="100" w:type="dxa"/>
              <w:left w:w="100" w:type="dxa"/>
              <w:bottom w:w="100" w:type="dxa"/>
              <w:right w:w="100" w:type="dxa"/>
            </w:tcMar>
          </w:tcPr>
          <w:p w14:paraId="5DE19DCE" w14:textId="283C76A1" w:rsidR="009A4536" w:rsidRDefault="000F3D9D">
            <w:pPr>
              <w:widowControl w:val="0"/>
              <w:spacing w:line="240" w:lineRule="auto"/>
            </w:pPr>
            <w:r>
              <w:t>Flowchart</w:t>
            </w:r>
          </w:p>
        </w:tc>
      </w:tr>
      <w:tr w:rsidR="00B736C7" w14:paraId="5DE19DD5" w14:textId="77777777">
        <w:tc>
          <w:tcPr>
            <w:tcW w:w="465" w:type="dxa"/>
            <w:shd w:val="clear" w:color="auto" w:fill="auto"/>
            <w:tcMar>
              <w:top w:w="100" w:type="dxa"/>
              <w:left w:w="100" w:type="dxa"/>
              <w:bottom w:w="100" w:type="dxa"/>
              <w:right w:w="100" w:type="dxa"/>
            </w:tcMar>
          </w:tcPr>
          <w:p w14:paraId="5DE19DD0" w14:textId="77777777" w:rsidR="00B736C7" w:rsidRDefault="00B736C7" w:rsidP="00B736C7">
            <w:pPr>
              <w:widowControl w:val="0"/>
              <w:spacing w:line="240" w:lineRule="auto"/>
            </w:pPr>
            <w:r>
              <w:t>2</w:t>
            </w:r>
          </w:p>
        </w:tc>
        <w:tc>
          <w:tcPr>
            <w:tcW w:w="2580" w:type="dxa"/>
            <w:shd w:val="clear" w:color="auto" w:fill="auto"/>
            <w:tcMar>
              <w:top w:w="100" w:type="dxa"/>
              <w:left w:w="100" w:type="dxa"/>
              <w:bottom w:w="100" w:type="dxa"/>
              <w:right w:w="100" w:type="dxa"/>
            </w:tcMar>
          </w:tcPr>
          <w:p w14:paraId="5DE19DD1" w14:textId="56652AA5" w:rsidR="00B736C7" w:rsidRDefault="000F3D9D" w:rsidP="00B736C7">
            <w:pPr>
              <w:widowControl w:val="0"/>
              <w:spacing w:line="240" w:lineRule="auto"/>
            </w:pPr>
            <w:r w:rsidRPr="000F3D9D">
              <w:t>BYO_login.xaml</w:t>
            </w:r>
          </w:p>
        </w:tc>
        <w:tc>
          <w:tcPr>
            <w:tcW w:w="2580" w:type="dxa"/>
            <w:shd w:val="clear" w:color="auto" w:fill="auto"/>
            <w:tcMar>
              <w:top w:w="100" w:type="dxa"/>
              <w:left w:w="100" w:type="dxa"/>
              <w:bottom w:w="100" w:type="dxa"/>
              <w:right w:w="100" w:type="dxa"/>
            </w:tcMar>
          </w:tcPr>
          <w:p w14:paraId="5DE19DD2" w14:textId="29219349" w:rsidR="00B736C7" w:rsidRDefault="000F3D9D" w:rsidP="00B736C7">
            <w:pPr>
              <w:widowControl w:val="0"/>
              <w:spacing w:line="240" w:lineRule="auto"/>
            </w:pPr>
            <w:r>
              <w:t>Logs in to byo.com</w:t>
            </w:r>
          </w:p>
        </w:tc>
        <w:tc>
          <w:tcPr>
            <w:tcW w:w="2580" w:type="dxa"/>
            <w:shd w:val="clear" w:color="auto" w:fill="auto"/>
            <w:tcMar>
              <w:top w:w="100" w:type="dxa"/>
              <w:left w:w="100" w:type="dxa"/>
              <w:bottom w:w="100" w:type="dxa"/>
              <w:right w:w="100" w:type="dxa"/>
            </w:tcMar>
          </w:tcPr>
          <w:p w14:paraId="5DE19DD3" w14:textId="172525F8" w:rsidR="00B736C7" w:rsidRDefault="000F3D9D" w:rsidP="00B736C7">
            <w:pPr>
              <w:widowControl w:val="0"/>
              <w:spacing w:line="240" w:lineRule="auto"/>
            </w:pPr>
            <w:r>
              <w:t>N/A</w:t>
            </w:r>
          </w:p>
        </w:tc>
        <w:tc>
          <w:tcPr>
            <w:tcW w:w="2580" w:type="dxa"/>
            <w:shd w:val="clear" w:color="auto" w:fill="auto"/>
            <w:tcMar>
              <w:top w:w="100" w:type="dxa"/>
              <w:left w:w="100" w:type="dxa"/>
              <w:bottom w:w="100" w:type="dxa"/>
              <w:right w:w="100" w:type="dxa"/>
            </w:tcMar>
          </w:tcPr>
          <w:p w14:paraId="5DE19DD4" w14:textId="6C14E23F" w:rsidR="00B736C7" w:rsidRDefault="00B736C7" w:rsidP="00B736C7">
            <w:pPr>
              <w:widowControl w:val="0"/>
              <w:spacing w:line="240" w:lineRule="auto"/>
            </w:pPr>
            <w:r>
              <w:t>Sequence</w:t>
            </w:r>
          </w:p>
        </w:tc>
      </w:tr>
      <w:tr w:rsidR="00B736C7" w14:paraId="5DE19DDB" w14:textId="77777777">
        <w:tc>
          <w:tcPr>
            <w:tcW w:w="465" w:type="dxa"/>
            <w:shd w:val="clear" w:color="auto" w:fill="auto"/>
            <w:tcMar>
              <w:top w:w="100" w:type="dxa"/>
              <w:left w:w="100" w:type="dxa"/>
              <w:bottom w:w="100" w:type="dxa"/>
              <w:right w:w="100" w:type="dxa"/>
            </w:tcMar>
          </w:tcPr>
          <w:p w14:paraId="5DE19DD6" w14:textId="77777777" w:rsidR="00B736C7" w:rsidRDefault="00B736C7" w:rsidP="00B736C7">
            <w:pPr>
              <w:widowControl w:val="0"/>
              <w:spacing w:line="240" w:lineRule="auto"/>
            </w:pPr>
            <w:r>
              <w:t>3</w:t>
            </w:r>
          </w:p>
        </w:tc>
        <w:tc>
          <w:tcPr>
            <w:tcW w:w="2580" w:type="dxa"/>
            <w:shd w:val="clear" w:color="auto" w:fill="auto"/>
            <w:tcMar>
              <w:top w:w="100" w:type="dxa"/>
              <w:left w:w="100" w:type="dxa"/>
              <w:bottom w:w="100" w:type="dxa"/>
              <w:right w:w="100" w:type="dxa"/>
            </w:tcMar>
          </w:tcPr>
          <w:p w14:paraId="5DE19DD7" w14:textId="4536A3B5" w:rsidR="00B736C7" w:rsidRDefault="000F3D9D" w:rsidP="00B736C7">
            <w:pPr>
              <w:widowControl w:val="0"/>
              <w:spacing w:line="240" w:lineRule="auto"/>
            </w:pPr>
            <w:r w:rsidRPr="000F3D9D">
              <w:t>BYO_loadBeerCards.xaml</w:t>
            </w:r>
          </w:p>
        </w:tc>
        <w:tc>
          <w:tcPr>
            <w:tcW w:w="2580" w:type="dxa"/>
            <w:shd w:val="clear" w:color="auto" w:fill="auto"/>
            <w:tcMar>
              <w:top w:w="100" w:type="dxa"/>
              <w:left w:w="100" w:type="dxa"/>
              <w:bottom w:w="100" w:type="dxa"/>
              <w:right w:w="100" w:type="dxa"/>
            </w:tcMar>
          </w:tcPr>
          <w:p w14:paraId="5DE19DD8" w14:textId="0B372EB5" w:rsidR="00B736C7" w:rsidRDefault="000F3D9D" w:rsidP="00B736C7">
            <w:pPr>
              <w:widowControl w:val="0"/>
              <w:spacing w:line="240" w:lineRule="auto"/>
            </w:pPr>
            <w:r w:rsidRPr="000F3D9D">
              <w:t>Ensure all recipe cards load on screen</w:t>
            </w:r>
          </w:p>
        </w:tc>
        <w:tc>
          <w:tcPr>
            <w:tcW w:w="2580" w:type="dxa"/>
            <w:shd w:val="clear" w:color="auto" w:fill="auto"/>
            <w:tcMar>
              <w:top w:w="100" w:type="dxa"/>
              <w:left w:w="100" w:type="dxa"/>
              <w:bottom w:w="100" w:type="dxa"/>
              <w:right w:w="100" w:type="dxa"/>
            </w:tcMar>
          </w:tcPr>
          <w:p w14:paraId="5DE19DD9" w14:textId="572CEEC2" w:rsidR="00B736C7" w:rsidRDefault="000F3D9D" w:rsidP="00B736C7">
            <w:pPr>
              <w:widowControl w:val="0"/>
              <w:spacing w:line="240" w:lineRule="auto"/>
            </w:pPr>
            <w:r>
              <w:t>N/A</w:t>
            </w:r>
          </w:p>
        </w:tc>
        <w:tc>
          <w:tcPr>
            <w:tcW w:w="2580" w:type="dxa"/>
            <w:shd w:val="clear" w:color="auto" w:fill="auto"/>
            <w:tcMar>
              <w:top w:w="100" w:type="dxa"/>
              <w:left w:w="100" w:type="dxa"/>
              <w:bottom w:w="100" w:type="dxa"/>
              <w:right w:w="100" w:type="dxa"/>
            </w:tcMar>
          </w:tcPr>
          <w:p w14:paraId="5DE19DDA" w14:textId="2F1A2D6B" w:rsidR="00B736C7" w:rsidRDefault="00790B97" w:rsidP="00B736C7">
            <w:pPr>
              <w:widowControl w:val="0"/>
              <w:spacing w:line="240" w:lineRule="auto"/>
            </w:pPr>
            <w:r>
              <w:t>Sequence</w:t>
            </w:r>
          </w:p>
        </w:tc>
      </w:tr>
      <w:tr w:rsidR="00790B97" w14:paraId="21D98912" w14:textId="77777777">
        <w:tc>
          <w:tcPr>
            <w:tcW w:w="465" w:type="dxa"/>
            <w:shd w:val="clear" w:color="auto" w:fill="auto"/>
            <w:tcMar>
              <w:top w:w="100" w:type="dxa"/>
              <w:left w:w="100" w:type="dxa"/>
              <w:bottom w:w="100" w:type="dxa"/>
              <w:right w:w="100" w:type="dxa"/>
            </w:tcMar>
          </w:tcPr>
          <w:p w14:paraId="5774ECDE" w14:textId="316C349B" w:rsidR="00790B97" w:rsidRDefault="00790B97" w:rsidP="00790B97">
            <w:pPr>
              <w:widowControl w:val="0"/>
              <w:spacing w:line="240" w:lineRule="auto"/>
            </w:pPr>
            <w:r>
              <w:t>4</w:t>
            </w:r>
          </w:p>
        </w:tc>
        <w:tc>
          <w:tcPr>
            <w:tcW w:w="2580" w:type="dxa"/>
            <w:shd w:val="clear" w:color="auto" w:fill="auto"/>
            <w:tcMar>
              <w:top w:w="100" w:type="dxa"/>
              <w:left w:w="100" w:type="dxa"/>
              <w:bottom w:w="100" w:type="dxa"/>
              <w:right w:w="100" w:type="dxa"/>
            </w:tcMar>
          </w:tcPr>
          <w:p w14:paraId="3BAFEF78" w14:textId="52CB46C5" w:rsidR="00790B97" w:rsidRPr="00B736C7" w:rsidRDefault="000F3D9D" w:rsidP="00790B97">
            <w:pPr>
              <w:widowControl w:val="0"/>
              <w:spacing w:line="240" w:lineRule="auto"/>
            </w:pPr>
            <w:r w:rsidRPr="000F3D9D">
              <w:t>BYO_scrapeBeerCards.xaml</w:t>
            </w:r>
          </w:p>
        </w:tc>
        <w:tc>
          <w:tcPr>
            <w:tcW w:w="2580" w:type="dxa"/>
            <w:shd w:val="clear" w:color="auto" w:fill="auto"/>
            <w:tcMar>
              <w:top w:w="100" w:type="dxa"/>
              <w:left w:w="100" w:type="dxa"/>
              <w:bottom w:w="100" w:type="dxa"/>
              <w:right w:w="100" w:type="dxa"/>
            </w:tcMar>
          </w:tcPr>
          <w:p w14:paraId="67829ADE" w14:textId="0C1E9759" w:rsidR="00790B97" w:rsidRDefault="000F3D9D" w:rsidP="00790B97">
            <w:pPr>
              <w:widowControl w:val="0"/>
              <w:spacing w:line="240" w:lineRule="auto"/>
            </w:pPr>
            <w:r w:rsidRPr="000F3D9D">
              <w:t>Scrape details from recipe cards once all loaded</w:t>
            </w:r>
          </w:p>
        </w:tc>
        <w:tc>
          <w:tcPr>
            <w:tcW w:w="2580" w:type="dxa"/>
            <w:shd w:val="clear" w:color="auto" w:fill="auto"/>
            <w:tcMar>
              <w:top w:w="100" w:type="dxa"/>
              <w:left w:w="100" w:type="dxa"/>
              <w:bottom w:w="100" w:type="dxa"/>
              <w:right w:w="100" w:type="dxa"/>
            </w:tcMar>
          </w:tcPr>
          <w:p w14:paraId="187C3368" w14:textId="725F2F05" w:rsidR="00790B97" w:rsidRDefault="000F3D9D" w:rsidP="00790B97">
            <w:pPr>
              <w:widowControl w:val="0"/>
              <w:spacing w:line="240" w:lineRule="auto"/>
            </w:pPr>
            <w:r w:rsidRPr="000F3D9D">
              <w:t>out_dt_beerCardDetails - datatable</w:t>
            </w:r>
          </w:p>
        </w:tc>
        <w:tc>
          <w:tcPr>
            <w:tcW w:w="2580" w:type="dxa"/>
            <w:shd w:val="clear" w:color="auto" w:fill="auto"/>
            <w:tcMar>
              <w:top w:w="100" w:type="dxa"/>
              <w:left w:w="100" w:type="dxa"/>
              <w:bottom w:w="100" w:type="dxa"/>
              <w:right w:w="100" w:type="dxa"/>
            </w:tcMar>
          </w:tcPr>
          <w:p w14:paraId="6FCCE0D0" w14:textId="0FAEED59" w:rsidR="00790B97" w:rsidRDefault="00790B97" w:rsidP="00790B97">
            <w:pPr>
              <w:widowControl w:val="0"/>
              <w:spacing w:line="240" w:lineRule="auto"/>
            </w:pPr>
            <w:r w:rsidRPr="00901014">
              <w:t>Sequence</w:t>
            </w:r>
          </w:p>
        </w:tc>
      </w:tr>
      <w:tr w:rsidR="00790B97" w14:paraId="2D92E319" w14:textId="77777777">
        <w:tc>
          <w:tcPr>
            <w:tcW w:w="465" w:type="dxa"/>
            <w:shd w:val="clear" w:color="auto" w:fill="auto"/>
            <w:tcMar>
              <w:top w:w="100" w:type="dxa"/>
              <w:left w:w="100" w:type="dxa"/>
              <w:bottom w:w="100" w:type="dxa"/>
              <w:right w:w="100" w:type="dxa"/>
            </w:tcMar>
          </w:tcPr>
          <w:p w14:paraId="6D8A28A7" w14:textId="644F7CF4" w:rsidR="00790B97" w:rsidRDefault="00790B97" w:rsidP="00790B97">
            <w:pPr>
              <w:widowControl w:val="0"/>
              <w:spacing w:line="240" w:lineRule="auto"/>
            </w:pPr>
            <w:r>
              <w:t>5</w:t>
            </w:r>
          </w:p>
        </w:tc>
        <w:tc>
          <w:tcPr>
            <w:tcW w:w="2580" w:type="dxa"/>
            <w:shd w:val="clear" w:color="auto" w:fill="auto"/>
            <w:tcMar>
              <w:top w:w="100" w:type="dxa"/>
              <w:left w:w="100" w:type="dxa"/>
              <w:bottom w:w="100" w:type="dxa"/>
              <w:right w:w="100" w:type="dxa"/>
            </w:tcMar>
          </w:tcPr>
          <w:p w14:paraId="68467731" w14:textId="7B314269" w:rsidR="00790B97" w:rsidRPr="00B736C7" w:rsidRDefault="000F3D9D" w:rsidP="00790B97">
            <w:pPr>
              <w:widowControl w:val="0"/>
              <w:spacing w:line="240" w:lineRule="auto"/>
            </w:pPr>
            <w:r w:rsidRPr="000F3D9D">
              <w:t>BYO_getNewBeers.xaml</w:t>
            </w:r>
          </w:p>
        </w:tc>
        <w:tc>
          <w:tcPr>
            <w:tcW w:w="2580" w:type="dxa"/>
            <w:shd w:val="clear" w:color="auto" w:fill="auto"/>
            <w:tcMar>
              <w:top w:w="100" w:type="dxa"/>
              <w:left w:w="100" w:type="dxa"/>
              <w:bottom w:w="100" w:type="dxa"/>
              <w:right w:w="100" w:type="dxa"/>
            </w:tcMar>
          </w:tcPr>
          <w:p w14:paraId="72577B9F" w14:textId="5ABA8F91" w:rsidR="00790B97" w:rsidRDefault="000F3D9D" w:rsidP="00790B97">
            <w:pPr>
              <w:widowControl w:val="0"/>
              <w:spacing w:line="240" w:lineRule="auto"/>
            </w:pPr>
            <w:r w:rsidRPr="000F3D9D">
              <w:t>Check scraped beer urls against master beer recipe collection gSheet and only add beers to Orchestrator queue if they were not already in the gSheet.</w:t>
            </w:r>
          </w:p>
        </w:tc>
        <w:tc>
          <w:tcPr>
            <w:tcW w:w="2580" w:type="dxa"/>
            <w:shd w:val="clear" w:color="auto" w:fill="auto"/>
            <w:tcMar>
              <w:top w:w="100" w:type="dxa"/>
              <w:left w:w="100" w:type="dxa"/>
              <w:bottom w:w="100" w:type="dxa"/>
              <w:right w:w="100" w:type="dxa"/>
            </w:tcMar>
          </w:tcPr>
          <w:p w14:paraId="44CC55FB" w14:textId="434E1A96" w:rsidR="000F3D9D" w:rsidRDefault="000F3D9D" w:rsidP="000F3D9D">
            <w:pPr>
              <w:widowControl w:val="0"/>
              <w:spacing w:line="240" w:lineRule="auto"/>
            </w:pPr>
            <w:r>
              <w:t xml:space="preserve">in_dt_scrapedBeers – </w:t>
            </w:r>
          </w:p>
          <w:p w14:paraId="6B28E505" w14:textId="1C535ABA" w:rsidR="000F3D9D" w:rsidRDefault="000F3D9D" w:rsidP="000F3D9D">
            <w:pPr>
              <w:widowControl w:val="0"/>
              <w:spacing w:line="240" w:lineRule="auto"/>
            </w:pPr>
            <w:r>
              <w:t>datatable</w:t>
            </w:r>
          </w:p>
          <w:p w14:paraId="212E8763" w14:textId="1AE6E089" w:rsidR="009C736E" w:rsidRDefault="000F3D9D" w:rsidP="000F3D9D">
            <w:pPr>
              <w:widowControl w:val="0"/>
              <w:spacing w:line="240" w:lineRule="auto"/>
            </w:pPr>
            <w:r>
              <w:t>out_dt_newBeers - datatable"</w:t>
            </w:r>
          </w:p>
        </w:tc>
        <w:tc>
          <w:tcPr>
            <w:tcW w:w="2580" w:type="dxa"/>
            <w:shd w:val="clear" w:color="auto" w:fill="auto"/>
            <w:tcMar>
              <w:top w:w="100" w:type="dxa"/>
              <w:left w:w="100" w:type="dxa"/>
              <w:bottom w:w="100" w:type="dxa"/>
              <w:right w:w="100" w:type="dxa"/>
            </w:tcMar>
          </w:tcPr>
          <w:p w14:paraId="110CA7ED" w14:textId="44D43098" w:rsidR="00790B97" w:rsidRDefault="00790B97" w:rsidP="00790B97">
            <w:pPr>
              <w:widowControl w:val="0"/>
              <w:spacing w:line="240" w:lineRule="auto"/>
            </w:pPr>
            <w:r w:rsidRPr="00901014">
              <w:t>Sequence</w:t>
            </w:r>
          </w:p>
        </w:tc>
      </w:tr>
      <w:tr w:rsidR="00790B97" w14:paraId="0874D739" w14:textId="77777777">
        <w:tc>
          <w:tcPr>
            <w:tcW w:w="465" w:type="dxa"/>
            <w:shd w:val="clear" w:color="auto" w:fill="auto"/>
            <w:tcMar>
              <w:top w:w="100" w:type="dxa"/>
              <w:left w:w="100" w:type="dxa"/>
              <w:bottom w:w="100" w:type="dxa"/>
              <w:right w:w="100" w:type="dxa"/>
            </w:tcMar>
          </w:tcPr>
          <w:p w14:paraId="08E8F741" w14:textId="057160D4" w:rsidR="00790B97" w:rsidRDefault="00790B97" w:rsidP="00790B97">
            <w:pPr>
              <w:widowControl w:val="0"/>
              <w:spacing w:line="240" w:lineRule="auto"/>
            </w:pPr>
            <w:r>
              <w:t>6</w:t>
            </w:r>
          </w:p>
        </w:tc>
        <w:tc>
          <w:tcPr>
            <w:tcW w:w="2580" w:type="dxa"/>
            <w:shd w:val="clear" w:color="auto" w:fill="auto"/>
            <w:tcMar>
              <w:top w:w="100" w:type="dxa"/>
              <w:left w:w="100" w:type="dxa"/>
              <w:bottom w:w="100" w:type="dxa"/>
              <w:right w:w="100" w:type="dxa"/>
            </w:tcMar>
          </w:tcPr>
          <w:p w14:paraId="6C621FE0" w14:textId="2C3634C7" w:rsidR="00790B97" w:rsidRPr="00B736C7" w:rsidRDefault="000F3D9D" w:rsidP="00790B97">
            <w:pPr>
              <w:widowControl w:val="0"/>
              <w:spacing w:line="240" w:lineRule="auto"/>
            </w:pPr>
            <w:r w:rsidRPr="000F3D9D">
              <w:t>mail_sendGMail.xaml</w:t>
            </w:r>
          </w:p>
        </w:tc>
        <w:tc>
          <w:tcPr>
            <w:tcW w:w="2580" w:type="dxa"/>
            <w:shd w:val="clear" w:color="auto" w:fill="auto"/>
            <w:tcMar>
              <w:top w:w="100" w:type="dxa"/>
              <w:left w:w="100" w:type="dxa"/>
              <w:bottom w:w="100" w:type="dxa"/>
              <w:right w:w="100" w:type="dxa"/>
            </w:tcMar>
          </w:tcPr>
          <w:p w14:paraId="0B6DB51C" w14:textId="2DE1664D" w:rsidR="00790B97" w:rsidRDefault="000F3D9D" w:rsidP="00790B97">
            <w:pPr>
              <w:widowControl w:val="0"/>
              <w:spacing w:line="240" w:lineRule="auto"/>
            </w:pPr>
            <w:r w:rsidRPr="000F3D9D">
              <w:t>Send new recipe names, styles and urls from datatable by gmail to myself</w:t>
            </w:r>
          </w:p>
        </w:tc>
        <w:tc>
          <w:tcPr>
            <w:tcW w:w="2580" w:type="dxa"/>
            <w:shd w:val="clear" w:color="auto" w:fill="auto"/>
            <w:tcMar>
              <w:top w:w="100" w:type="dxa"/>
              <w:left w:w="100" w:type="dxa"/>
              <w:bottom w:w="100" w:type="dxa"/>
              <w:right w:w="100" w:type="dxa"/>
            </w:tcMar>
          </w:tcPr>
          <w:p w14:paraId="0AC9B9D5" w14:textId="772AECB4" w:rsidR="00B05A4E" w:rsidRDefault="000F3D9D" w:rsidP="00790B97">
            <w:pPr>
              <w:widowControl w:val="0"/>
              <w:spacing w:line="240" w:lineRule="auto"/>
            </w:pPr>
            <w:r w:rsidRPr="000F3D9D">
              <w:t>in_dt_newBeers - datatable</w:t>
            </w:r>
          </w:p>
        </w:tc>
        <w:tc>
          <w:tcPr>
            <w:tcW w:w="2580" w:type="dxa"/>
            <w:shd w:val="clear" w:color="auto" w:fill="auto"/>
            <w:tcMar>
              <w:top w:w="100" w:type="dxa"/>
              <w:left w:w="100" w:type="dxa"/>
              <w:bottom w:w="100" w:type="dxa"/>
              <w:right w:w="100" w:type="dxa"/>
            </w:tcMar>
          </w:tcPr>
          <w:p w14:paraId="77EADEDE" w14:textId="1B591914" w:rsidR="00790B97" w:rsidRDefault="00790B97" w:rsidP="00790B97">
            <w:pPr>
              <w:widowControl w:val="0"/>
              <w:spacing w:line="240" w:lineRule="auto"/>
            </w:pPr>
            <w:r w:rsidRPr="00901014">
              <w:t>Sequence</w:t>
            </w:r>
          </w:p>
        </w:tc>
      </w:tr>
      <w:tr w:rsidR="00790B97" w14:paraId="152F523E" w14:textId="77777777">
        <w:tc>
          <w:tcPr>
            <w:tcW w:w="465" w:type="dxa"/>
            <w:shd w:val="clear" w:color="auto" w:fill="auto"/>
            <w:tcMar>
              <w:top w:w="100" w:type="dxa"/>
              <w:left w:w="100" w:type="dxa"/>
              <w:bottom w:w="100" w:type="dxa"/>
              <w:right w:w="100" w:type="dxa"/>
            </w:tcMar>
          </w:tcPr>
          <w:p w14:paraId="1C43411F" w14:textId="5372CCB8" w:rsidR="00790B97" w:rsidRDefault="00790B97" w:rsidP="00790B97">
            <w:pPr>
              <w:widowControl w:val="0"/>
              <w:spacing w:line="240" w:lineRule="auto"/>
            </w:pPr>
            <w:r>
              <w:t>7</w:t>
            </w:r>
          </w:p>
        </w:tc>
        <w:tc>
          <w:tcPr>
            <w:tcW w:w="2580" w:type="dxa"/>
            <w:shd w:val="clear" w:color="auto" w:fill="auto"/>
            <w:tcMar>
              <w:top w:w="100" w:type="dxa"/>
              <w:left w:w="100" w:type="dxa"/>
              <w:bottom w:w="100" w:type="dxa"/>
              <w:right w:w="100" w:type="dxa"/>
            </w:tcMar>
          </w:tcPr>
          <w:p w14:paraId="5B25F2BD" w14:textId="6ED377BB" w:rsidR="00790B97" w:rsidRPr="00B736C7" w:rsidRDefault="000F3D9D" w:rsidP="00790B97">
            <w:pPr>
              <w:widowControl w:val="0"/>
              <w:spacing w:line="240" w:lineRule="auto"/>
            </w:pPr>
            <w:r w:rsidRPr="000F3D9D">
              <w:t>BYO_dispatchBeers.xaml</w:t>
            </w:r>
          </w:p>
        </w:tc>
        <w:tc>
          <w:tcPr>
            <w:tcW w:w="2580" w:type="dxa"/>
            <w:shd w:val="clear" w:color="auto" w:fill="auto"/>
            <w:tcMar>
              <w:top w:w="100" w:type="dxa"/>
              <w:left w:w="100" w:type="dxa"/>
              <w:bottom w:w="100" w:type="dxa"/>
              <w:right w:w="100" w:type="dxa"/>
            </w:tcMar>
          </w:tcPr>
          <w:p w14:paraId="59DE2A81" w14:textId="020FC389" w:rsidR="00790B97" w:rsidRDefault="000F3D9D" w:rsidP="00790B97">
            <w:pPr>
              <w:widowControl w:val="0"/>
              <w:spacing w:line="240" w:lineRule="auto"/>
            </w:pPr>
            <w:r w:rsidRPr="000F3D9D">
              <w:t>Add scraped beer card details from beer cards page on byo.com to an Orchestrator queue</w:t>
            </w:r>
          </w:p>
        </w:tc>
        <w:tc>
          <w:tcPr>
            <w:tcW w:w="2580" w:type="dxa"/>
            <w:shd w:val="clear" w:color="auto" w:fill="auto"/>
            <w:tcMar>
              <w:top w:w="100" w:type="dxa"/>
              <w:left w:w="100" w:type="dxa"/>
              <w:bottom w:w="100" w:type="dxa"/>
              <w:right w:w="100" w:type="dxa"/>
            </w:tcMar>
          </w:tcPr>
          <w:p w14:paraId="3B117BA4" w14:textId="6DAB0FDD" w:rsidR="00790B97" w:rsidRDefault="000F3D9D" w:rsidP="00790B97">
            <w:pPr>
              <w:widowControl w:val="0"/>
              <w:spacing w:line="240" w:lineRule="auto"/>
            </w:pPr>
            <w:r w:rsidRPr="000F3D9D">
              <w:t>in_dt_newBeers - datatable</w:t>
            </w:r>
          </w:p>
        </w:tc>
        <w:tc>
          <w:tcPr>
            <w:tcW w:w="2580" w:type="dxa"/>
            <w:shd w:val="clear" w:color="auto" w:fill="auto"/>
            <w:tcMar>
              <w:top w:w="100" w:type="dxa"/>
              <w:left w:w="100" w:type="dxa"/>
              <w:bottom w:w="100" w:type="dxa"/>
              <w:right w:w="100" w:type="dxa"/>
            </w:tcMar>
          </w:tcPr>
          <w:p w14:paraId="28C1282F" w14:textId="4423D049" w:rsidR="00790B97" w:rsidRDefault="00790B97" w:rsidP="00790B97">
            <w:pPr>
              <w:widowControl w:val="0"/>
              <w:spacing w:line="240" w:lineRule="auto"/>
            </w:pPr>
            <w:r w:rsidRPr="00901014">
              <w:t>Sequence</w:t>
            </w:r>
          </w:p>
        </w:tc>
      </w:tr>
      <w:tr w:rsidR="000F500A" w14:paraId="61CD79FA" w14:textId="77777777">
        <w:tc>
          <w:tcPr>
            <w:tcW w:w="465" w:type="dxa"/>
            <w:shd w:val="clear" w:color="auto" w:fill="auto"/>
            <w:tcMar>
              <w:top w:w="100" w:type="dxa"/>
              <w:left w:w="100" w:type="dxa"/>
              <w:bottom w:w="100" w:type="dxa"/>
              <w:right w:w="100" w:type="dxa"/>
            </w:tcMar>
          </w:tcPr>
          <w:p w14:paraId="5534CA37" w14:textId="22CD4BBB" w:rsidR="000F500A" w:rsidRDefault="000F500A" w:rsidP="00790B97">
            <w:pPr>
              <w:widowControl w:val="0"/>
              <w:spacing w:line="240" w:lineRule="auto"/>
            </w:pPr>
            <w:r>
              <w:t>8</w:t>
            </w:r>
          </w:p>
        </w:tc>
        <w:tc>
          <w:tcPr>
            <w:tcW w:w="2580" w:type="dxa"/>
            <w:shd w:val="clear" w:color="auto" w:fill="auto"/>
            <w:tcMar>
              <w:top w:w="100" w:type="dxa"/>
              <w:left w:w="100" w:type="dxa"/>
              <w:bottom w:w="100" w:type="dxa"/>
              <w:right w:w="100" w:type="dxa"/>
            </w:tcMar>
          </w:tcPr>
          <w:p w14:paraId="653E78C5" w14:textId="4E5614B7" w:rsidR="000F500A" w:rsidRPr="00B736C7" w:rsidRDefault="000F3D9D" w:rsidP="00790B97">
            <w:pPr>
              <w:widowControl w:val="0"/>
              <w:spacing w:line="240" w:lineRule="auto"/>
            </w:pPr>
            <w:r w:rsidRPr="000F3D9D">
              <w:t>BYO_LogOutAndCleanUp.xaml</w:t>
            </w:r>
          </w:p>
        </w:tc>
        <w:tc>
          <w:tcPr>
            <w:tcW w:w="2580" w:type="dxa"/>
            <w:shd w:val="clear" w:color="auto" w:fill="auto"/>
            <w:tcMar>
              <w:top w:w="100" w:type="dxa"/>
              <w:left w:w="100" w:type="dxa"/>
              <w:bottom w:w="100" w:type="dxa"/>
              <w:right w:w="100" w:type="dxa"/>
            </w:tcMar>
          </w:tcPr>
          <w:p w14:paraId="28AC00C6" w14:textId="617C3742" w:rsidR="000F500A" w:rsidRDefault="000F3D9D" w:rsidP="00790B97">
            <w:pPr>
              <w:widowControl w:val="0"/>
              <w:spacing w:line="240" w:lineRule="auto"/>
            </w:pPr>
            <w:r w:rsidRPr="000F3D9D">
              <w:t>Log out and clean up left over browsers</w:t>
            </w:r>
          </w:p>
        </w:tc>
        <w:tc>
          <w:tcPr>
            <w:tcW w:w="2580" w:type="dxa"/>
            <w:shd w:val="clear" w:color="auto" w:fill="auto"/>
            <w:tcMar>
              <w:top w:w="100" w:type="dxa"/>
              <w:left w:w="100" w:type="dxa"/>
              <w:bottom w:w="100" w:type="dxa"/>
              <w:right w:w="100" w:type="dxa"/>
            </w:tcMar>
          </w:tcPr>
          <w:p w14:paraId="69A67249" w14:textId="512861CA" w:rsidR="000F500A" w:rsidRPr="004C64C0" w:rsidRDefault="00395CE1" w:rsidP="00790B97">
            <w:pPr>
              <w:widowControl w:val="0"/>
              <w:spacing w:line="240" w:lineRule="auto"/>
            </w:pPr>
            <w:r>
              <w:t>N/A</w:t>
            </w:r>
          </w:p>
        </w:tc>
        <w:tc>
          <w:tcPr>
            <w:tcW w:w="2580" w:type="dxa"/>
            <w:shd w:val="clear" w:color="auto" w:fill="auto"/>
            <w:tcMar>
              <w:top w:w="100" w:type="dxa"/>
              <w:left w:w="100" w:type="dxa"/>
              <w:bottom w:w="100" w:type="dxa"/>
              <w:right w:w="100" w:type="dxa"/>
            </w:tcMar>
          </w:tcPr>
          <w:p w14:paraId="317B49DD" w14:textId="2C4D97AA" w:rsidR="000F500A" w:rsidRPr="00901014" w:rsidRDefault="000F500A" w:rsidP="00790B97">
            <w:pPr>
              <w:widowControl w:val="0"/>
              <w:spacing w:line="240" w:lineRule="auto"/>
            </w:pPr>
            <w:r>
              <w:t>Sequence</w:t>
            </w:r>
          </w:p>
        </w:tc>
      </w:tr>
    </w:tbl>
    <w:p w14:paraId="5DE19DDC" w14:textId="17C39126" w:rsidR="009A4536" w:rsidRDefault="009A4536">
      <w:pPr>
        <w:rPr>
          <w:ins w:id="172" w:author="Jes Hunsballe" w:date="2021-02-14T11:05:00Z"/>
        </w:rPr>
      </w:pPr>
    </w:p>
    <w:p w14:paraId="44A412E1" w14:textId="430C65A3" w:rsidR="00A87981" w:rsidRDefault="00A87981">
      <w:ins w:id="173" w:author="Jes Hunsballe" w:date="2021-02-14T11:05:00Z">
        <w:r w:rsidRPr="00A87981">
          <w:lastRenderedPageBreak/>
          <w:drawing>
            <wp:inline distT="0" distB="0" distL="0" distR="0" wp14:anchorId="4DA3EA6B" wp14:editId="1E6656F9">
              <wp:extent cx="6858000" cy="6475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475095"/>
                      </a:xfrm>
                      <a:prstGeom prst="rect">
                        <a:avLst/>
                      </a:prstGeom>
                    </pic:spPr>
                  </pic:pic>
                </a:graphicData>
              </a:graphic>
            </wp:inline>
          </w:drawing>
        </w:r>
      </w:ins>
    </w:p>
    <w:p w14:paraId="73D45361" w14:textId="01DF4EDE" w:rsidR="00E672B1" w:rsidRDefault="00E672B1" w:rsidP="00E672B1">
      <w:pPr>
        <w:pStyle w:val="Heading2"/>
        <w:numPr>
          <w:ilvl w:val="0"/>
          <w:numId w:val="9"/>
        </w:numPr>
      </w:pPr>
      <w:r>
        <w:t>Project Name: Performer</w:t>
      </w:r>
    </w:p>
    <w:p w14:paraId="338F964B" w14:textId="77777777" w:rsidR="00E672B1" w:rsidRDefault="00E672B1" w:rsidP="00E672B1">
      <w:pPr>
        <w:pStyle w:val="Subtitle"/>
        <w:ind w:left="1440"/>
      </w:pPr>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E672B1" w14:paraId="169BC203" w14:textId="77777777" w:rsidTr="008F2DC8">
        <w:tc>
          <w:tcPr>
            <w:tcW w:w="555" w:type="dxa"/>
            <w:shd w:val="clear" w:color="auto" w:fill="auto"/>
            <w:tcMar>
              <w:top w:w="100" w:type="dxa"/>
              <w:left w:w="100" w:type="dxa"/>
              <w:bottom w:w="100" w:type="dxa"/>
              <w:right w:w="100" w:type="dxa"/>
            </w:tcMar>
          </w:tcPr>
          <w:p w14:paraId="26857E02" w14:textId="77777777" w:rsidR="00E672B1" w:rsidRDefault="00E672B1" w:rsidP="008F2DC8">
            <w:pPr>
              <w:widowControl w:val="0"/>
              <w:spacing w:line="240" w:lineRule="auto"/>
            </w:pPr>
            <w:r>
              <w:t>#</w:t>
            </w:r>
          </w:p>
        </w:tc>
        <w:tc>
          <w:tcPr>
            <w:tcW w:w="3555" w:type="dxa"/>
            <w:shd w:val="clear" w:color="auto" w:fill="auto"/>
            <w:tcMar>
              <w:top w:w="100" w:type="dxa"/>
              <w:left w:w="100" w:type="dxa"/>
              <w:bottom w:w="100" w:type="dxa"/>
              <w:right w:w="100" w:type="dxa"/>
            </w:tcMar>
          </w:tcPr>
          <w:p w14:paraId="6A3FE67F" w14:textId="77777777" w:rsidR="00E672B1" w:rsidRDefault="00E672B1" w:rsidP="008F2DC8">
            <w:pPr>
              <w:widowControl w:val="0"/>
              <w:spacing w:line="240" w:lineRule="auto"/>
            </w:pPr>
            <w:r>
              <w:t>Item Name</w:t>
            </w:r>
          </w:p>
        </w:tc>
        <w:tc>
          <w:tcPr>
            <w:tcW w:w="6675" w:type="dxa"/>
            <w:shd w:val="clear" w:color="auto" w:fill="auto"/>
            <w:tcMar>
              <w:top w:w="100" w:type="dxa"/>
              <w:left w:w="100" w:type="dxa"/>
              <w:bottom w:w="100" w:type="dxa"/>
              <w:right w:w="100" w:type="dxa"/>
            </w:tcMar>
          </w:tcPr>
          <w:p w14:paraId="307A72D3" w14:textId="77777777" w:rsidR="00E672B1" w:rsidRDefault="00E672B1" w:rsidP="008F2DC8">
            <w:pPr>
              <w:widowControl w:val="0"/>
              <w:spacing w:line="240" w:lineRule="auto"/>
            </w:pPr>
            <w:r>
              <w:t xml:space="preserve">Details </w:t>
            </w:r>
          </w:p>
          <w:p w14:paraId="6493D693" w14:textId="77777777" w:rsidR="00E672B1" w:rsidRDefault="00E672B1" w:rsidP="008F2DC8">
            <w:pPr>
              <w:pStyle w:val="Subtitle"/>
              <w:widowControl w:val="0"/>
              <w:spacing w:after="0" w:line="240" w:lineRule="auto"/>
            </w:pPr>
            <w:r>
              <w:t>Fill in with free text. If not applicable, mark the field as “N/A". No empty fields.</w:t>
            </w:r>
          </w:p>
        </w:tc>
      </w:tr>
      <w:tr w:rsidR="00A87981" w14:paraId="1190750B" w14:textId="77777777" w:rsidTr="008F2DC8">
        <w:tc>
          <w:tcPr>
            <w:tcW w:w="555" w:type="dxa"/>
            <w:shd w:val="clear" w:color="auto" w:fill="auto"/>
            <w:tcMar>
              <w:top w:w="100" w:type="dxa"/>
              <w:left w:w="100" w:type="dxa"/>
              <w:bottom w:w="100" w:type="dxa"/>
              <w:right w:w="100" w:type="dxa"/>
            </w:tcMar>
          </w:tcPr>
          <w:p w14:paraId="706EA32F" w14:textId="77777777" w:rsidR="00A87981" w:rsidRDefault="00A87981" w:rsidP="00A87981">
            <w:pPr>
              <w:widowControl w:val="0"/>
              <w:spacing w:line="240" w:lineRule="auto"/>
            </w:pPr>
            <w:r>
              <w:t>1</w:t>
            </w:r>
          </w:p>
        </w:tc>
        <w:tc>
          <w:tcPr>
            <w:tcW w:w="3555" w:type="dxa"/>
          </w:tcPr>
          <w:p w14:paraId="5F7747D2" w14:textId="77777777" w:rsidR="00A87981" w:rsidRDefault="00A87981" w:rsidP="00A87981">
            <w:pPr>
              <w:spacing w:line="240" w:lineRule="auto"/>
            </w:pPr>
            <w:r>
              <w:t xml:space="preserve">Environment used for development </w:t>
            </w:r>
          </w:p>
          <w:p w14:paraId="7E0B25F7" w14:textId="77777777" w:rsidR="00A87981" w:rsidRDefault="00A87981" w:rsidP="00A87981">
            <w:pPr>
              <w:pStyle w:val="Subtitle"/>
              <w:spacing w:after="0" w:line="240" w:lineRule="auto"/>
            </w:pPr>
            <w:r>
              <w:t>name, location, configuration details etc</w:t>
            </w:r>
          </w:p>
        </w:tc>
        <w:tc>
          <w:tcPr>
            <w:tcW w:w="6675" w:type="dxa"/>
            <w:shd w:val="clear" w:color="auto" w:fill="auto"/>
            <w:tcMar>
              <w:top w:w="100" w:type="dxa"/>
              <w:left w:w="100" w:type="dxa"/>
              <w:bottom w:w="100" w:type="dxa"/>
              <w:right w:w="100" w:type="dxa"/>
            </w:tcMar>
          </w:tcPr>
          <w:p w14:paraId="4C1539C0" w14:textId="77777777" w:rsidR="00A87981" w:rsidRDefault="00A87981" w:rsidP="00A87981">
            <w:pPr>
              <w:widowControl w:val="0"/>
              <w:spacing w:line="240" w:lineRule="auto"/>
              <w:rPr>
                <w:ins w:id="174" w:author="Jes Hunsballe" w:date="2021-02-14T11:02:00Z"/>
              </w:rPr>
            </w:pPr>
            <w:ins w:id="175" w:author="Jes Hunsballe" w:date="2021-02-14T11:02:00Z">
              <w:r>
                <w:t xml:space="preserve">Machine Name: </w:t>
              </w:r>
              <w:r w:rsidRPr="00A87981">
                <w:t>laptop-at64rvek\jeshu</w:t>
              </w:r>
            </w:ins>
          </w:p>
          <w:p w14:paraId="65555F01" w14:textId="77777777" w:rsidR="00A87981" w:rsidRDefault="00A87981" w:rsidP="00A87981">
            <w:pPr>
              <w:widowControl w:val="0"/>
              <w:spacing w:line="240" w:lineRule="auto"/>
              <w:rPr>
                <w:ins w:id="176" w:author="Jes Hunsballe" w:date="2021-02-14T11:02:00Z"/>
              </w:rPr>
            </w:pPr>
            <w:ins w:id="177" w:author="Jes Hunsballe" w:date="2021-02-14T11:02:00Z">
              <w:r>
                <w:t xml:space="preserve">Location: </w:t>
              </w:r>
              <w:r w:rsidRPr="00A87981">
                <w:t>C:\Users\jeshu\OneDrive\Documents\Code\RPA nanodegree\BYORecipeScraper</w:t>
              </w:r>
            </w:ins>
          </w:p>
          <w:p w14:paraId="172A848E" w14:textId="77777777" w:rsidR="00A87981" w:rsidRDefault="00A87981" w:rsidP="00A87981">
            <w:pPr>
              <w:widowControl w:val="0"/>
              <w:spacing w:line="240" w:lineRule="auto"/>
              <w:rPr>
                <w:ins w:id="178" w:author="Jes Hunsballe" w:date="2021-02-14T11:02:00Z"/>
              </w:rPr>
            </w:pPr>
            <w:ins w:id="179" w:author="Jes Hunsballe" w:date="2021-02-14T11:02:00Z">
              <w:r>
                <w:t>OS: MS Windows 10</w:t>
              </w:r>
            </w:ins>
          </w:p>
          <w:p w14:paraId="552BF13C" w14:textId="77777777" w:rsidR="00A87981" w:rsidRDefault="00A87981" w:rsidP="00A87981">
            <w:pPr>
              <w:widowControl w:val="0"/>
              <w:spacing w:line="240" w:lineRule="auto"/>
              <w:rPr>
                <w:ins w:id="180" w:author="Jes Hunsballe" w:date="2021-02-14T11:02:00Z"/>
              </w:rPr>
            </w:pPr>
            <w:ins w:id="181" w:author="Jes Hunsballe" w:date="2021-02-14T11:02:00Z">
              <w:r>
                <w:t xml:space="preserve">CPU: </w:t>
              </w:r>
              <w:r w:rsidRPr="0059731B">
                <w:t>Intel</w:t>
              </w:r>
              <w:r>
                <w:t xml:space="preserve"> </w:t>
              </w:r>
              <w:r w:rsidRPr="0059731B">
                <w:t>Core i7</w:t>
              </w:r>
            </w:ins>
          </w:p>
          <w:p w14:paraId="11D266BD" w14:textId="77777777" w:rsidR="00A87981" w:rsidRDefault="00A87981" w:rsidP="00A87981">
            <w:pPr>
              <w:widowControl w:val="0"/>
              <w:spacing w:line="240" w:lineRule="auto"/>
              <w:rPr>
                <w:ins w:id="182" w:author="Jes Hunsballe" w:date="2021-02-14T11:02:00Z"/>
              </w:rPr>
            </w:pPr>
            <w:ins w:id="183" w:author="Jes Hunsballe" w:date="2021-02-14T11:02:00Z">
              <w:r>
                <w:lastRenderedPageBreak/>
                <w:t>GPU: N/A</w:t>
              </w:r>
            </w:ins>
          </w:p>
          <w:p w14:paraId="4FBC0F44" w14:textId="77777777" w:rsidR="00A87981" w:rsidRDefault="00A87981" w:rsidP="00A87981">
            <w:pPr>
              <w:widowControl w:val="0"/>
              <w:spacing w:line="240" w:lineRule="auto"/>
              <w:rPr>
                <w:ins w:id="184" w:author="Jes Hunsballe" w:date="2021-02-14T11:02:00Z"/>
              </w:rPr>
            </w:pPr>
            <w:ins w:id="185" w:author="Jes Hunsballe" w:date="2021-02-14T11:02:00Z">
              <w:r>
                <w:t>RAM: 8 GB</w:t>
              </w:r>
            </w:ins>
          </w:p>
          <w:p w14:paraId="7CA27CCA" w14:textId="77777777" w:rsidR="00A87981" w:rsidRDefault="00A87981" w:rsidP="00A87981">
            <w:pPr>
              <w:widowControl w:val="0"/>
              <w:spacing w:line="240" w:lineRule="auto"/>
              <w:rPr>
                <w:ins w:id="186" w:author="Jes Hunsballe" w:date="2021-02-14T11:02:00Z"/>
              </w:rPr>
            </w:pPr>
            <w:ins w:id="187" w:author="Jes Hunsballe" w:date="2021-02-14T11:02:00Z">
              <w:r>
                <w:t>Browser: Chrome</w:t>
              </w:r>
            </w:ins>
          </w:p>
          <w:p w14:paraId="0CBC7D67" w14:textId="009A5077" w:rsidR="00A87981" w:rsidDel="00796A55" w:rsidRDefault="00A87981" w:rsidP="00A87981">
            <w:pPr>
              <w:widowControl w:val="0"/>
              <w:spacing w:line="240" w:lineRule="auto"/>
              <w:rPr>
                <w:del w:id="188" w:author="Jes Hunsballe" w:date="2021-02-14T11:02:00Z"/>
              </w:rPr>
            </w:pPr>
            <w:ins w:id="189" w:author="Jes Hunsballe" w:date="2021-02-14T11:02:00Z">
              <w:r>
                <w:t>UiPath: UiPath Studio</w:t>
              </w:r>
            </w:ins>
            <w:del w:id="190" w:author="Jes Hunsballe" w:date="2021-02-14T11:02:00Z">
              <w:r w:rsidDel="00796A55">
                <w:delText>OS: MS Windows 10 Home 64bit v</w:delText>
              </w:r>
              <w:r w:rsidRPr="0059731B" w:rsidDel="00796A55">
                <w:delText>10.0.19042</w:delText>
              </w:r>
              <w:r w:rsidDel="00796A55">
                <w:delText xml:space="preserve"> </w:delText>
              </w:r>
              <w:r w:rsidRPr="0059731B" w:rsidDel="00796A55">
                <w:delText>Build 19042</w:delText>
              </w:r>
            </w:del>
          </w:p>
          <w:p w14:paraId="362397E2" w14:textId="4C7ED057" w:rsidR="00A87981" w:rsidDel="00796A55" w:rsidRDefault="00A87981" w:rsidP="00A87981">
            <w:pPr>
              <w:widowControl w:val="0"/>
              <w:spacing w:line="240" w:lineRule="auto"/>
              <w:rPr>
                <w:del w:id="191" w:author="Jes Hunsballe" w:date="2021-02-14T11:02:00Z"/>
              </w:rPr>
            </w:pPr>
            <w:del w:id="192" w:author="Jes Hunsballe" w:date="2021-02-14T11:02:00Z">
              <w:r w:rsidDel="00796A55">
                <w:delText xml:space="preserve">CPU: </w:delText>
              </w:r>
              <w:r w:rsidRPr="0059731B" w:rsidDel="00796A55">
                <w:delText>Intel(R) Core(TM) i7-8565U</w:delText>
              </w:r>
            </w:del>
          </w:p>
          <w:p w14:paraId="0E868D2D" w14:textId="5A9C9CB9" w:rsidR="00A87981" w:rsidDel="00796A55" w:rsidRDefault="00A87981" w:rsidP="00A87981">
            <w:pPr>
              <w:widowControl w:val="0"/>
              <w:spacing w:line="240" w:lineRule="auto"/>
              <w:rPr>
                <w:del w:id="193" w:author="Jes Hunsballe" w:date="2021-02-14T11:02:00Z"/>
              </w:rPr>
            </w:pPr>
            <w:del w:id="194" w:author="Jes Hunsballe" w:date="2021-02-14T11:02:00Z">
              <w:r w:rsidDel="00796A55">
                <w:delText xml:space="preserve">GPU: </w:delText>
              </w:r>
              <w:r w:rsidRPr="0059731B" w:rsidDel="00796A55">
                <w:delText>Intel(R) UHD Graphics 620</w:delText>
              </w:r>
            </w:del>
          </w:p>
          <w:p w14:paraId="5AE2A32E" w14:textId="2B74EAD8" w:rsidR="00A87981" w:rsidDel="00796A55" w:rsidRDefault="00A87981" w:rsidP="00A87981">
            <w:pPr>
              <w:widowControl w:val="0"/>
              <w:spacing w:line="240" w:lineRule="auto"/>
              <w:rPr>
                <w:del w:id="195" w:author="Jes Hunsballe" w:date="2021-02-14T11:02:00Z"/>
              </w:rPr>
            </w:pPr>
            <w:del w:id="196" w:author="Jes Hunsballe" w:date="2021-02-14T11:02:00Z">
              <w:r w:rsidDel="00796A55">
                <w:delText>RAM: 16 GB</w:delText>
              </w:r>
            </w:del>
          </w:p>
          <w:p w14:paraId="439AFF84" w14:textId="6EB0C9CB" w:rsidR="00A87981" w:rsidDel="00796A55" w:rsidRDefault="00A87981" w:rsidP="00A87981">
            <w:pPr>
              <w:widowControl w:val="0"/>
              <w:spacing w:line="240" w:lineRule="auto"/>
              <w:rPr>
                <w:del w:id="197" w:author="Jes Hunsballe" w:date="2021-02-14T11:02:00Z"/>
              </w:rPr>
            </w:pPr>
            <w:del w:id="198" w:author="Jes Hunsballe" w:date="2021-02-14T11:02:00Z">
              <w:r w:rsidDel="00796A55">
                <w:delText>Browser: Chrome v</w:delText>
              </w:r>
              <w:r w:rsidRPr="0059731B" w:rsidDel="00796A55">
                <w:delText>8</w:delText>
              </w:r>
              <w:r w:rsidDel="00796A55">
                <w:delText>8</w:delText>
              </w:r>
              <w:r w:rsidRPr="0059731B" w:rsidDel="00796A55">
                <w:delText>.0.4</w:delText>
              </w:r>
              <w:r w:rsidDel="00796A55">
                <w:delText>324</w:delText>
              </w:r>
              <w:r w:rsidRPr="0059731B" w:rsidDel="00796A55">
                <w:delText>.</w:delText>
              </w:r>
              <w:r w:rsidDel="00796A55">
                <w:delText>150</w:delText>
              </w:r>
              <w:r w:rsidRPr="0059731B" w:rsidDel="00796A55">
                <w:delText xml:space="preserve"> (Official Build) (64-bit)</w:delText>
              </w:r>
            </w:del>
          </w:p>
          <w:p w14:paraId="2C4942B2" w14:textId="0F3A5681" w:rsidR="00A87981" w:rsidRDefault="00A87981" w:rsidP="00A87981">
            <w:pPr>
              <w:widowControl w:val="0"/>
              <w:spacing w:line="240" w:lineRule="auto"/>
            </w:pPr>
            <w:del w:id="199" w:author="Jes Hunsballe" w:date="2021-02-14T11:02:00Z">
              <w:r w:rsidDel="00796A55">
                <w:delText>UiPath Studio 2019.10.5</w:delText>
              </w:r>
            </w:del>
          </w:p>
        </w:tc>
      </w:tr>
      <w:tr w:rsidR="00A87981" w14:paraId="3EE77714" w14:textId="77777777" w:rsidTr="008F2DC8">
        <w:tc>
          <w:tcPr>
            <w:tcW w:w="555" w:type="dxa"/>
            <w:shd w:val="clear" w:color="auto" w:fill="auto"/>
            <w:tcMar>
              <w:top w:w="100" w:type="dxa"/>
              <w:left w:w="100" w:type="dxa"/>
              <w:bottom w:w="100" w:type="dxa"/>
              <w:right w:w="100" w:type="dxa"/>
            </w:tcMar>
          </w:tcPr>
          <w:p w14:paraId="6DE6DA52" w14:textId="77777777" w:rsidR="00A87981" w:rsidRDefault="00A87981" w:rsidP="00A87981">
            <w:pPr>
              <w:widowControl w:val="0"/>
              <w:spacing w:line="240" w:lineRule="auto"/>
            </w:pPr>
            <w:r>
              <w:lastRenderedPageBreak/>
              <w:t>2</w:t>
            </w:r>
          </w:p>
        </w:tc>
        <w:tc>
          <w:tcPr>
            <w:tcW w:w="3555" w:type="dxa"/>
          </w:tcPr>
          <w:p w14:paraId="4C5265E3" w14:textId="77777777" w:rsidR="00A87981" w:rsidRDefault="00A87981" w:rsidP="00A87981">
            <w:pPr>
              <w:spacing w:line="240" w:lineRule="auto"/>
            </w:pPr>
            <w:r>
              <w:t>Environment prerequisites</w:t>
            </w:r>
          </w:p>
          <w:p w14:paraId="101B971A" w14:textId="77777777" w:rsidR="00A87981" w:rsidRDefault="00A87981" w:rsidP="00A87981">
            <w:pPr>
              <w:pStyle w:val="Subtitle"/>
              <w:spacing w:after="0" w:line="240" w:lineRule="auto"/>
            </w:pPr>
            <w:r>
              <w:t>OS details, libraries, required apps</w:t>
            </w:r>
          </w:p>
        </w:tc>
        <w:tc>
          <w:tcPr>
            <w:tcW w:w="6675" w:type="dxa"/>
            <w:shd w:val="clear" w:color="auto" w:fill="auto"/>
            <w:tcMar>
              <w:top w:w="100" w:type="dxa"/>
              <w:left w:w="100" w:type="dxa"/>
              <w:bottom w:w="100" w:type="dxa"/>
              <w:right w:w="100" w:type="dxa"/>
            </w:tcMar>
          </w:tcPr>
          <w:p w14:paraId="7CA7F37D" w14:textId="77777777" w:rsidR="00A87981" w:rsidRDefault="00A87981" w:rsidP="00A87981">
            <w:pPr>
              <w:widowControl w:val="0"/>
              <w:spacing w:line="240" w:lineRule="auto"/>
              <w:rPr>
                <w:ins w:id="200" w:author="Jes Hunsballe" w:date="2021-02-14T11:02:00Z"/>
              </w:rPr>
            </w:pPr>
            <w:ins w:id="201" w:author="Jes Hunsballe" w:date="2021-02-14T11:02:00Z">
              <w:r>
                <w:t>Byo.com account</w:t>
              </w:r>
            </w:ins>
          </w:p>
          <w:p w14:paraId="52351053" w14:textId="77777777" w:rsidR="00A87981" w:rsidRDefault="00A87981" w:rsidP="00A87981">
            <w:pPr>
              <w:widowControl w:val="0"/>
              <w:spacing w:line="240" w:lineRule="auto"/>
              <w:rPr>
                <w:ins w:id="202" w:author="Jes Hunsballe" w:date="2021-02-14T11:02:00Z"/>
              </w:rPr>
            </w:pPr>
            <w:ins w:id="203" w:author="Jes Hunsballe" w:date="2021-02-14T11:02:00Z">
              <w:r>
                <w:t>UiPath Web Automation plugin for Chrome</w:t>
              </w:r>
            </w:ins>
          </w:p>
          <w:p w14:paraId="58C01B30" w14:textId="77777777" w:rsidR="00A87981" w:rsidRDefault="00A87981" w:rsidP="00A87981">
            <w:pPr>
              <w:widowControl w:val="0"/>
              <w:spacing w:line="240" w:lineRule="auto"/>
              <w:rPr>
                <w:ins w:id="204" w:author="Jes Hunsballe" w:date="2021-02-14T11:02:00Z"/>
              </w:rPr>
            </w:pPr>
            <w:ins w:id="205" w:author="Jes Hunsballe" w:date="2021-02-14T11:02:00Z">
              <w:r>
                <w:t>Chrome browser</w:t>
              </w:r>
            </w:ins>
          </w:p>
          <w:p w14:paraId="5CDFF4E0" w14:textId="77777777" w:rsidR="00A87981" w:rsidRDefault="00A87981" w:rsidP="00A87981">
            <w:pPr>
              <w:widowControl w:val="0"/>
              <w:spacing w:line="240" w:lineRule="auto"/>
              <w:rPr>
                <w:ins w:id="206" w:author="Jes Hunsballe" w:date="2021-02-14T11:02:00Z"/>
              </w:rPr>
            </w:pPr>
            <w:ins w:id="207" w:author="Jes Hunsballe" w:date="2021-02-14T11:02:00Z">
              <w:r>
                <w:t>UiPath Studio</w:t>
              </w:r>
            </w:ins>
          </w:p>
          <w:p w14:paraId="0D806790" w14:textId="16C2198F" w:rsidR="00A87981" w:rsidDel="00796A55" w:rsidRDefault="00A87981" w:rsidP="00A87981">
            <w:pPr>
              <w:widowControl w:val="0"/>
              <w:spacing w:line="240" w:lineRule="auto"/>
              <w:rPr>
                <w:del w:id="208" w:author="Jes Hunsballe" w:date="2021-02-14T11:02:00Z"/>
              </w:rPr>
            </w:pPr>
            <w:ins w:id="209" w:author="Jes Hunsballe" w:date="2021-02-14T11:02:00Z">
              <w:r>
                <w:t>Google account</w:t>
              </w:r>
            </w:ins>
            <w:del w:id="210" w:author="Jes Hunsballe" w:date="2021-02-14T11:02:00Z">
              <w:r w:rsidDel="00796A55">
                <w:delText>Byo.com account</w:delText>
              </w:r>
            </w:del>
          </w:p>
          <w:p w14:paraId="1211ABC0" w14:textId="612F71D6" w:rsidR="00A87981" w:rsidDel="00796A55" w:rsidRDefault="00A87981" w:rsidP="00A87981">
            <w:pPr>
              <w:widowControl w:val="0"/>
              <w:spacing w:line="240" w:lineRule="auto"/>
              <w:rPr>
                <w:del w:id="211" w:author="Jes Hunsballe" w:date="2021-02-14T11:02:00Z"/>
              </w:rPr>
            </w:pPr>
            <w:del w:id="212" w:author="Jes Hunsballe" w:date="2021-02-14T11:02:00Z">
              <w:r w:rsidDel="00796A55">
                <w:delText>UiPath Web Automation plugin for Chrome</w:delText>
              </w:r>
            </w:del>
          </w:p>
          <w:p w14:paraId="4AF68D36" w14:textId="4A846C79" w:rsidR="00A87981" w:rsidDel="00796A55" w:rsidRDefault="00A87981" w:rsidP="00A87981">
            <w:pPr>
              <w:widowControl w:val="0"/>
              <w:spacing w:line="240" w:lineRule="auto"/>
              <w:rPr>
                <w:del w:id="213" w:author="Jes Hunsballe" w:date="2021-02-14T11:02:00Z"/>
              </w:rPr>
            </w:pPr>
            <w:del w:id="214" w:author="Jes Hunsballe" w:date="2021-02-14T11:02:00Z">
              <w:r w:rsidDel="00796A55">
                <w:delText>Chrome browser</w:delText>
              </w:r>
            </w:del>
          </w:p>
          <w:p w14:paraId="6F942DC0" w14:textId="2E01EECA" w:rsidR="00A87981" w:rsidDel="00796A55" w:rsidRDefault="00A87981" w:rsidP="00A87981">
            <w:pPr>
              <w:widowControl w:val="0"/>
              <w:spacing w:line="240" w:lineRule="auto"/>
              <w:rPr>
                <w:del w:id="215" w:author="Jes Hunsballe" w:date="2021-02-14T11:02:00Z"/>
              </w:rPr>
            </w:pPr>
            <w:del w:id="216" w:author="Jes Hunsballe" w:date="2021-02-14T11:02:00Z">
              <w:r w:rsidDel="00796A55">
                <w:delText>UiPath Studio</w:delText>
              </w:r>
            </w:del>
          </w:p>
          <w:p w14:paraId="22AC167D" w14:textId="1B328869" w:rsidR="00A87981" w:rsidRDefault="00A87981" w:rsidP="00A87981">
            <w:pPr>
              <w:widowControl w:val="0"/>
              <w:spacing w:line="240" w:lineRule="auto"/>
            </w:pPr>
            <w:del w:id="217" w:author="Jes Hunsballe" w:date="2021-02-14T11:02:00Z">
              <w:r w:rsidDel="00796A55">
                <w:delText>Google account</w:delText>
              </w:r>
            </w:del>
          </w:p>
        </w:tc>
      </w:tr>
      <w:tr w:rsidR="00E672B1" w14:paraId="31DA3AF6" w14:textId="77777777" w:rsidTr="008F2DC8">
        <w:tc>
          <w:tcPr>
            <w:tcW w:w="555" w:type="dxa"/>
            <w:shd w:val="clear" w:color="auto" w:fill="auto"/>
            <w:tcMar>
              <w:top w:w="100" w:type="dxa"/>
              <w:left w:w="100" w:type="dxa"/>
              <w:bottom w:w="100" w:type="dxa"/>
              <w:right w:w="100" w:type="dxa"/>
            </w:tcMar>
          </w:tcPr>
          <w:p w14:paraId="50D0008C" w14:textId="77777777" w:rsidR="00E672B1" w:rsidRDefault="00E672B1" w:rsidP="008F2DC8">
            <w:pPr>
              <w:widowControl w:val="0"/>
              <w:spacing w:line="240" w:lineRule="auto"/>
            </w:pPr>
            <w:r>
              <w:t>3</w:t>
            </w:r>
          </w:p>
        </w:tc>
        <w:tc>
          <w:tcPr>
            <w:tcW w:w="3555" w:type="dxa"/>
          </w:tcPr>
          <w:p w14:paraId="56B1E33C" w14:textId="77777777" w:rsidR="00E672B1" w:rsidRDefault="00E672B1" w:rsidP="008F2DC8">
            <w:pPr>
              <w:spacing w:line="240" w:lineRule="auto"/>
            </w:pPr>
            <w:r>
              <w:t>Logging level</w:t>
            </w:r>
          </w:p>
        </w:tc>
        <w:tc>
          <w:tcPr>
            <w:tcW w:w="6675" w:type="dxa"/>
            <w:shd w:val="clear" w:color="auto" w:fill="auto"/>
            <w:tcMar>
              <w:top w:w="100" w:type="dxa"/>
              <w:left w:w="100" w:type="dxa"/>
              <w:bottom w:w="100" w:type="dxa"/>
              <w:right w:w="100" w:type="dxa"/>
            </w:tcMar>
          </w:tcPr>
          <w:p w14:paraId="01674F9D" w14:textId="6B31F871" w:rsidR="00E672B1" w:rsidRDefault="00E672B1" w:rsidP="008F2DC8">
            <w:pPr>
              <w:widowControl w:val="0"/>
              <w:spacing w:line="240" w:lineRule="auto"/>
            </w:pPr>
            <w:r>
              <w:t>Info: Custom log when starting/ending workflows and processing data</w:t>
            </w:r>
          </w:p>
          <w:p w14:paraId="29300270" w14:textId="77777777" w:rsidR="00E672B1" w:rsidRDefault="00E672B1" w:rsidP="008F2DC8">
            <w:pPr>
              <w:widowControl w:val="0"/>
              <w:spacing w:line="240" w:lineRule="auto"/>
            </w:pPr>
            <w:r>
              <w:t>Error: Failed login to byo.com</w:t>
            </w:r>
          </w:p>
        </w:tc>
      </w:tr>
      <w:tr w:rsidR="00E672B1" w14:paraId="5843ABE6" w14:textId="77777777" w:rsidTr="008F2DC8">
        <w:tc>
          <w:tcPr>
            <w:tcW w:w="555" w:type="dxa"/>
            <w:shd w:val="clear" w:color="auto" w:fill="auto"/>
            <w:tcMar>
              <w:top w:w="100" w:type="dxa"/>
              <w:left w:w="100" w:type="dxa"/>
              <w:bottom w:w="100" w:type="dxa"/>
              <w:right w:w="100" w:type="dxa"/>
            </w:tcMar>
          </w:tcPr>
          <w:p w14:paraId="1C14B2A8" w14:textId="77777777" w:rsidR="00E672B1" w:rsidRDefault="00E672B1" w:rsidP="008F2DC8">
            <w:pPr>
              <w:widowControl w:val="0"/>
              <w:spacing w:line="240" w:lineRule="auto"/>
            </w:pPr>
            <w:r>
              <w:t>4</w:t>
            </w:r>
          </w:p>
        </w:tc>
        <w:tc>
          <w:tcPr>
            <w:tcW w:w="3555" w:type="dxa"/>
          </w:tcPr>
          <w:p w14:paraId="61168EDA" w14:textId="77777777" w:rsidR="00E672B1" w:rsidRDefault="00E672B1" w:rsidP="008F2DC8">
            <w:pPr>
              <w:spacing w:line="240" w:lineRule="auto"/>
            </w:pPr>
            <w:r>
              <w:t xml:space="preserve">Details about automation </w:t>
            </w:r>
          </w:p>
          <w:p w14:paraId="39732766" w14:textId="77777777" w:rsidR="00E672B1" w:rsidRDefault="00E672B1" w:rsidP="008F2DC8">
            <w:pPr>
              <w:pStyle w:val="Subtitle"/>
              <w:spacing w:after="0" w:line="240" w:lineRule="auto"/>
            </w:pPr>
            <w:r>
              <w:t>if the apps were automated using UI Automation, Image &amp; Text</w:t>
            </w:r>
          </w:p>
        </w:tc>
        <w:tc>
          <w:tcPr>
            <w:tcW w:w="6675" w:type="dxa"/>
            <w:shd w:val="clear" w:color="auto" w:fill="auto"/>
            <w:tcMar>
              <w:top w:w="100" w:type="dxa"/>
              <w:left w:w="100" w:type="dxa"/>
              <w:bottom w:w="100" w:type="dxa"/>
              <w:right w:w="100" w:type="dxa"/>
            </w:tcMar>
          </w:tcPr>
          <w:p w14:paraId="11BB449B" w14:textId="77777777" w:rsidR="00E672B1" w:rsidRDefault="00E672B1" w:rsidP="008F2DC8">
            <w:pPr>
              <w:widowControl w:val="0"/>
              <w:spacing w:line="240" w:lineRule="auto"/>
            </w:pPr>
            <w:r>
              <w:t>UI automation via Chrome</w:t>
            </w:r>
          </w:p>
        </w:tc>
      </w:tr>
      <w:tr w:rsidR="00E672B1" w14:paraId="5A14D59C" w14:textId="77777777" w:rsidTr="008F2DC8">
        <w:tc>
          <w:tcPr>
            <w:tcW w:w="555" w:type="dxa"/>
            <w:shd w:val="clear" w:color="auto" w:fill="auto"/>
            <w:tcMar>
              <w:top w:w="100" w:type="dxa"/>
              <w:left w:w="100" w:type="dxa"/>
              <w:bottom w:w="100" w:type="dxa"/>
              <w:right w:w="100" w:type="dxa"/>
            </w:tcMar>
          </w:tcPr>
          <w:p w14:paraId="37267C3C" w14:textId="77777777" w:rsidR="00E672B1" w:rsidRDefault="00E672B1" w:rsidP="008F2DC8">
            <w:pPr>
              <w:widowControl w:val="0"/>
              <w:spacing w:line="240" w:lineRule="auto"/>
            </w:pPr>
            <w:r>
              <w:t>5</w:t>
            </w:r>
          </w:p>
        </w:tc>
        <w:tc>
          <w:tcPr>
            <w:tcW w:w="3555" w:type="dxa"/>
          </w:tcPr>
          <w:p w14:paraId="5A78CFEE" w14:textId="77777777" w:rsidR="00E672B1" w:rsidRDefault="00E672B1" w:rsidP="008F2DC8">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67CDB7E6" w14:textId="77777777" w:rsidR="00E672B1" w:rsidRDefault="00E672B1" w:rsidP="008F2DC8">
            <w:pPr>
              <w:widowControl w:val="0"/>
              <w:spacing w:line="240" w:lineRule="auto"/>
            </w:pPr>
            <w:r>
              <w:t>No</w:t>
            </w:r>
          </w:p>
        </w:tc>
      </w:tr>
      <w:tr w:rsidR="00E672B1" w14:paraId="637F8000" w14:textId="77777777" w:rsidTr="008F2DC8">
        <w:tc>
          <w:tcPr>
            <w:tcW w:w="555" w:type="dxa"/>
            <w:shd w:val="clear" w:color="auto" w:fill="auto"/>
            <w:tcMar>
              <w:top w:w="100" w:type="dxa"/>
              <w:left w:w="100" w:type="dxa"/>
              <w:bottom w:w="100" w:type="dxa"/>
              <w:right w:w="100" w:type="dxa"/>
            </w:tcMar>
          </w:tcPr>
          <w:p w14:paraId="6C53A074" w14:textId="77777777" w:rsidR="00E672B1" w:rsidRDefault="00E672B1" w:rsidP="008F2DC8">
            <w:pPr>
              <w:widowControl w:val="0"/>
              <w:spacing w:line="240" w:lineRule="auto"/>
            </w:pPr>
            <w:r>
              <w:t>6</w:t>
            </w:r>
          </w:p>
        </w:tc>
        <w:tc>
          <w:tcPr>
            <w:tcW w:w="3555" w:type="dxa"/>
          </w:tcPr>
          <w:p w14:paraId="5F3F79B9" w14:textId="77777777" w:rsidR="00E672B1" w:rsidRDefault="00E672B1" w:rsidP="008F2DC8">
            <w:pPr>
              <w:spacing w:line="240" w:lineRule="auto"/>
            </w:pPr>
            <w:r>
              <w:t>Repository for project</w:t>
            </w:r>
          </w:p>
          <w:p w14:paraId="212DAA84" w14:textId="77777777" w:rsidR="00E672B1" w:rsidRDefault="00E672B1" w:rsidP="008F2DC8">
            <w:pPr>
              <w:pStyle w:val="Subtitle"/>
              <w:spacing w:after="0" w:line="240" w:lineRule="auto"/>
            </w:pPr>
            <w:r>
              <w:t>where the developed project is stored</w:t>
            </w:r>
          </w:p>
        </w:tc>
        <w:tc>
          <w:tcPr>
            <w:tcW w:w="6675" w:type="dxa"/>
            <w:shd w:val="clear" w:color="auto" w:fill="auto"/>
            <w:tcMar>
              <w:top w:w="100" w:type="dxa"/>
              <w:left w:w="100" w:type="dxa"/>
              <w:bottom w:w="100" w:type="dxa"/>
              <w:right w:w="100" w:type="dxa"/>
            </w:tcMar>
          </w:tcPr>
          <w:p w14:paraId="6FF34A8A" w14:textId="77777777" w:rsidR="00E672B1" w:rsidRDefault="00E672B1" w:rsidP="008F2DC8">
            <w:pPr>
              <w:widowControl w:val="0"/>
              <w:spacing w:line="240" w:lineRule="auto"/>
            </w:pPr>
            <w:r>
              <w:t>N/A</w:t>
            </w:r>
          </w:p>
        </w:tc>
      </w:tr>
      <w:tr w:rsidR="00E672B1" w14:paraId="52A0A8AB" w14:textId="77777777" w:rsidTr="008F2DC8">
        <w:tc>
          <w:tcPr>
            <w:tcW w:w="555" w:type="dxa"/>
            <w:shd w:val="clear" w:color="auto" w:fill="auto"/>
            <w:tcMar>
              <w:top w:w="100" w:type="dxa"/>
              <w:left w:w="100" w:type="dxa"/>
              <w:bottom w:w="100" w:type="dxa"/>
              <w:right w:w="100" w:type="dxa"/>
            </w:tcMar>
          </w:tcPr>
          <w:p w14:paraId="2D5E612F" w14:textId="77777777" w:rsidR="00E672B1" w:rsidRDefault="00E672B1" w:rsidP="008F2DC8">
            <w:pPr>
              <w:widowControl w:val="0"/>
              <w:spacing w:line="240" w:lineRule="auto"/>
            </w:pPr>
            <w:r>
              <w:t>7</w:t>
            </w:r>
          </w:p>
        </w:tc>
        <w:tc>
          <w:tcPr>
            <w:tcW w:w="3555" w:type="dxa"/>
          </w:tcPr>
          <w:p w14:paraId="18C3121B" w14:textId="77777777" w:rsidR="00E672B1" w:rsidRDefault="00E672B1" w:rsidP="008F2DC8">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0E9A5AF9" w14:textId="77777777" w:rsidR="00E672B1" w:rsidRDefault="00E672B1" w:rsidP="008F2DC8">
            <w:pPr>
              <w:widowControl w:val="0"/>
              <w:spacing w:line="240" w:lineRule="auto"/>
            </w:pPr>
            <w:r>
              <w:t>N/A</w:t>
            </w:r>
          </w:p>
        </w:tc>
      </w:tr>
      <w:tr w:rsidR="00E672B1" w:rsidRPr="00D95FF3" w14:paraId="657C6249" w14:textId="77777777" w:rsidTr="008F2DC8">
        <w:tc>
          <w:tcPr>
            <w:tcW w:w="555" w:type="dxa"/>
            <w:shd w:val="clear" w:color="auto" w:fill="auto"/>
            <w:tcMar>
              <w:top w:w="100" w:type="dxa"/>
              <w:left w:w="100" w:type="dxa"/>
              <w:bottom w:w="100" w:type="dxa"/>
              <w:right w:w="100" w:type="dxa"/>
            </w:tcMar>
          </w:tcPr>
          <w:p w14:paraId="78739A62" w14:textId="77777777" w:rsidR="00E672B1" w:rsidRDefault="00E672B1" w:rsidP="008F2DC8">
            <w:pPr>
              <w:widowControl w:val="0"/>
              <w:spacing w:line="240" w:lineRule="auto"/>
            </w:pPr>
            <w:r>
              <w:t>8</w:t>
            </w:r>
          </w:p>
        </w:tc>
        <w:tc>
          <w:tcPr>
            <w:tcW w:w="3555" w:type="dxa"/>
          </w:tcPr>
          <w:p w14:paraId="05F6A1E2" w14:textId="77777777" w:rsidR="00E672B1" w:rsidRDefault="00E672B1" w:rsidP="008F2DC8">
            <w:pPr>
              <w:spacing w:line="240" w:lineRule="auto"/>
            </w:pPr>
            <w:r>
              <w:t>Custom logs defined in the workflows</w:t>
            </w:r>
          </w:p>
          <w:p w14:paraId="61AD0D60" w14:textId="77777777" w:rsidR="00E672B1" w:rsidRDefault="00E672B1" w:rsidP="008F2DC8">
            <w:pPr>
              <w:pStyle w:val="Subtitle"/>
              <w:spacing w:after="0" w:line="240" w:lineRule="auto"/>
            </w:pPr>
            <w:r>
              <w:t>where Throw Activity was used or custom log message was defined</w:t>
            </w:r>
          </w:p>
        </w:tc>
        <w:tc>
          <w:tcPr>
            <w:tcW w:w="6675" w:type="dxa"/>
            <w:shd w:val="clear" w:color="auto" w:fill="auto"/>
            <w:tcMar>
              <w:top w:w="100" w:type="dxa"/>
              <w:left w:w="100" w:type="dxa"/>
              <w:bottom w:w="100" w:type="dxa"/>
              <w:right w:w="100" w:type="dxa"/>
            </w:tcMar>
          </w:tcPr>
          <w:p w14:paraId="46E71782" w14:textId="77777777" w:rsidR="00E672B1" w:rsidRDefault="00E672B1" w:rsidP="008F2DC8">
            <w:pPr>
              <w:widowControl w:val="0"/>
              <w:spacing w:line="240" w:lineRule="auto"/>
              <w:rPr>
                <w:lang w:val="en-US"/>
              </w:rPr>
            </w:pPr>
            <w:r>
              <w:rPr>
                <w:b/>
                <w:bCs/>
                <w:lang w:val="en-US"/>
              </w:rPr>
              <w:t>BYO_login</w:t>
            </w:r>
            <w:r w:rsidRPr="009C7DE6">
              <w:rPr>
                <w:b/>
                <w:bCs/>
                <w:lang w:val="en-US"/>
              </w:rPr>
              <w:t>.xaml</w:t>
            </w:r>
            <w:r>
              <w:rPr>
                <w:lang w:val="en-US"/>
              </w:rPr>
              <w:t>:</w:t>
            </w:r>
          </w:p>
          <w:p w14:paraId="2A7DA4D4" w14:textId="77777777" w:rsidR="00E672B1" w:rsidRPr="00EF5F84" w:rsidRDefault="00E672B1" w:rsidP="008F2DC8">
            <w:pPr>
              <w:pStyle w:val="ListParagraph"/>
              <w:widowControl w:val="0"/>
              <w:numPr>
                <w:ilvl w:val="0"/>
                <w:numId w:val="16"/>
              </w:numPr>
              <w:spacing w:line="240" w:lineRule="auto"/>
              <w:ind w:left="458"/>
              <w:rPr>
                <w:lang w:val="en-US"/>
              </w:rPr>
            </w:pPr>
            <w:r>
              <w:rPr>
                <w:lang w:val="en-US"/>
              </w:rPr>
              <w:t>Info</w:t>
            </w:r>
            <w:r w:rsidRPr="00EF5F84">
              <w:rPr>
                <w:lang w:val="en-US"/>
              </w:rPr>
              <w:t xml:space="preserve"> level message </w:t>
            </w:r>
            <w:r>
              <w:rPr>
                <w:lang w:val="en-US"/>
              </w:rPr>
              <w:t xml:space="preserve">on start </w:t>
            </w:r>
            <w:r w:rsidRPr="00EF5F84">
              <w:rPr>
                <w:lang w:val="en-US"/>
              </w:rPr>
              <w:t xml:space="preserve">– </w:t>
            </w:r>
            <w:r w:rsidRPr="00EF5F84">
              <w:rPr>
                <w:i/>
                <w:iCs/>
                <w:lang w:val="en-US"/>
              </w:rPr>
              <w:t>“</w:t>
            </w:r>
            <w:r w:rsidRPr="00CC0789">
              <w:rPr>
                <w:i/>
                <w:iCs/>
                <w:lang w:val="en-US"/>
              </w:rPr>
              <w:t>Logging in to byo.com...</w:t>
            </w:r>
            <w:r w:rsidRPr="00EF5F84">
              <w:rPr>
                <w:i/>
                <w:iCs/>
                <w:lang w:val="en-US"/>
              </w:rPr>
              <w:t>”</w:t>
            </w:r>
            <w:r w:rsidRPr="001D2386">
              <w:rPr>
                <w:lang w:val="en-US"/>
              </w:rPr>
              <w:t xml:space="preserve"> and</w:t>
            </w:r>
            <w:r>
              <w:rPr>
                <w:i/>
                <w:iCs/>
                <w:lang w:val="en-US"/>
              </w:rPr>
              <w:t xml:space="preserve"> </w:t>
            </w:r>
            <w:r>
              <w:rPr>
                <w:lang w:val="en-US"/>
              </w:rPr>
              <w:t xml:space="preserve">on completion </w:t>
            </w:r>
            <w:r w:rsidRPr="00EF5F84">
              <w:rPr>
                <w:lang w:val="en-US"/>
              </w:rPr>
              <w:t xml:space="preserve">– </w:t>
            </w:r>
            <w:r w:rsidRPr="00EF5F84">
              <w:rPr>
                <w:i/>
                <w:iCs/>
                <w:lang w:val="en-US"/>
              </w:rPr>
              <w:t>“</w:t>
            </w:r>
            <w:r>
              <w:rPr>
                <w:i/>
                <w:iCs/>
                <w:lang w:val="en-US"/>
              </w:rPr>
              <w:t>Login completed.</w:t>
            </w:r>
            <w:r w:rsidRPr="00EF5F84">
              <w:rPr>
                <w:i/>
                <w:iCs/>
                <w:lang w:val="en-US"/>
              </w:rPr>
              <w:t>”</w:t>
            </w:r>
          </w:p>
          <w:p w14:paraId="3129213F" w14:textId="77777777" w:rsidR="00E672B1" w:rsidRPr="00EF5F84" w:rsidRDefault="00E672B1" w:rsidP="008F2DC8">
            <w:pPr>
              <w:pStyle w:val="ListParagraph"/>
              <w:widowControl w:val="0"/>
              <w:numPr>
                <w:ilvl w:val="0"/>
                <w:numId w:val="16"/>
              </w:numPr>
              <w:spacing w:line="240" w:lineRule="auto"/>
              <w:ind w:left="458"/>
              <w:rPr>
                <w:lang w:val="en-US"/>
              </w:rPr>
            </w:pPr>
            <w:r w:rsidRPr="00EF5F84">
              <w:rPr>
                <w:lang w:val="en-US"/>
              </w:rPr>
              <w:t xml:space="preserve">Error level message on page failing to </w:t>
            </w:r>
            <w:r>
              <w:rPr>
                <w:lang w:val="en-US"/>
              </w:rPr>
              <w:t>login with</w:t>
            </w:r>
            <w:r w:rsidRPr="00EF5F84">
              <w:rPr>
                <w:lang w:val="en-US"/>
              </w:rPr>
              <w:t xml:space="preserve"> BR exception – </w:t>
            </w:r>
            <w:r w:rsidRPr="00EF5F84">
              <w:rPr>
                <w:i/>
                <w:iCs/>
                <w:lang w:val="en-US"/>
              </w:rPr>
              <w:t>“</w:t>
            </w:r>
            <w:r w:rsidRPr="00CC0789">
              <w:rPr>
                <w:i/>
                <w:iCs/>
                <w:lang w:val="en-US"/>
              </w:rPr>
              <w:t>Login was unsuccessful. Check credentials and url.</w:t>
            </w:r>
            <w:r w:rsidRPr="00EF5F84">
              <w:rPr>
                <w:i/>
                <w:iCs/>
                <w:lang w:val="en-US"/>
              </w:rPr>
              <w:t>”</w:t>
            </w:r>
          </w:p>
          <w:p w14:paraId="11ED4BA0" w14:textId="478A67B7" w:rsidR="00E672B1" w:rsidRDefault="00E672B1" w:rsidP="008F2DC8">
            <w:pPr>
              <w:widowControl w:val="0"/>
              <w:spacing w:line="240" w:lineRule="auto"/>
              <w:rPr>
                <w:lang w:val="en-US"/>
              </w:rPr>
            </w:pPr>
            <w:r w:rsidRPr="00E672B1">
              <w:rPr>
                <w:b/>
                <w:bCs/>
                <w:lang w:val="en-US"/>
              </w:rPr>
              <w:t>BYO_scrapeBeerRecipe</w:t>
            </w:r>
            <w:r w:rsidRPr="00CC0789">
              <w:rPr>
                <w:b/>
                <w:bCs/>
                <w:lang w:val="en-US"/>
              </w:rPr>
              <w:t>.xaml</w:t>
            </w:r>
            <w:r>
              <w:rPr>
                <w:lang w:val="en-US"/>
              </w:rPr>
              <w:t>:</w:t>
            </w:r>
          </w:p>
          <w:p w14:paraId="577AF584" w14:textId="458F8D83" w:rsidR="00E672B1" w:rsidRPr="00EF5F84" w:rsidRDefault="00E672B1" w:rsidP="008F2DC8">
            <w:pPr>
              <w:pStyle w:val="ListParagraph"/>
              <w:widowControl w:val="0"/>
              <w:numPr>
                <w:ilvl w:val="0"/>
                <w:numId w:val="16"/>
              </w:numPr>
              <w:spacing w:line="240" w:lineRule="auto"/>
              <w:ind w:left="458"/>
              <w:rPr>
                <w:i/>
                <w:iCs/>
                <w:lang w:val="en-US"/>
              </w:rPr>
            </w:pPr>
            <w:r w:rsidRPr="00EF5F84">
              <w:rPr>
                <w:lang w:val="en-US"/>
              </w:rPr>
              <w:t xml:space="preserve">Info level message </w:t>
            </w:r>
            <w:r>
              <w:rPr>
                <w:lang w:val="en-US"/>
              </w:rPr>
              <w:t xml:space="preserve">on start </w:t>
            </w:r>
            <w:r w:rsidRPr="00EF5F84">
              <w:rPr>
                <w:lang w:val="en-US"/>
              </w:rPr>
              <w:t xml:space="preserve">– </w:t>
            </w:r>
            <w:r w:rsidRPr="00EF5F84">
              <w:rPr>
                <w:i/>
                <w:iCs/>
                <w:lang w:val="en-US"/>
              </w:rPr>
              <w:t>“</w:t>
            </w:r>
            <w:r w:rsidRPr="00E672B1">
              <w:rPr>
                <w:i/>
                <w:iCs/>
                <w:lang w:val="en-US"/>
              </w:rPr>
              <w:t>Scraping of beer recipe started...</w:t>
            </w:r>
            <w:r w:rsidRPr="00EF5F84">
              <w:rPr>
                <w:i/>
                <w:iCs/>
                <w:lang w:val="en-US"/>
              </w:rPr>
              <w:t xml:space="preserve">” </w:t>
            </w:r>
            <w:r w:rsidRPr="001D2386">
              <w:rPr>
                <w:lang w:val="en-US"/>
              </w:rPr>
              <w:t>and</w:t>
            </w:r>
            <w:r>
              <w:rPr>
                <w:i/>
                <w:iCs/>
                <w:lang w:val="en-US"/>
              </w:rPr>
              <w:t xml:space="preserve"> </w:t>
            </w:r>
            <w:r>
              <w:rPr>
                <w:lang w:val="en-US"/>
              </w:rPr>
              <w:t>on successful completion</w:t>
            </w:r>
            <w:r w:rsidRPr="00EF5F84">
              <w:rPr>
                <w:i/>
                <w:iCs/>
                <w:lang w:val="en-US"/>
              </w:rPr>
              <w:t xml:space="preserve"> </w:t>
            </w:r>
            <w:r>
              <w:rPr>
                <w:i/>
                <w:iCs/>
                <w:lang w:val="en-US"/>
              </w:rPr>
              <w:t xml:space="preserve">– </w:t>
            </w:r>
            <w:r w:rsidRPr="00EF5F84">
              <w:rPr>
                <w:i/>
                <w:iCs/>
                <w:lang w:val="en-US"/>
              </w:rPr>
              <w:t>“</w:t>
            </w:r>
            <w:r w:rsidRPr="00E672B1">
              <w:rPr>
                <w:i/>
                <w:iCs/>
                <w:lang w:val="en-US"/>
              </w:rPr>
              <w:t>Finished scraping recipe for:</w:t>
            </w:r>
            <w:r>
              <w:rPr>
                <w:i/>
                <w:iCs/>
                <w:lang w:val="en-US"/>
              </w:rPr>
              <w:t xml:space="preserve"> &lt;beer&gt;</w:t>
            </w:r>
            <w:r w:rsidRPr="00EF5F84">
              <w:rPr>
                <w:i/>
                <w:iCs/>
                <w:lang w:val="en-US"/>
              </w:rPr>
              <w:t>”</w:t>
            </w:r>
          </w:p>
          <w:p w14:paraId="2329B23B" w14:textId="5633B79C" w:rsidR="00E672B1" w:rsidRPr="00CC0789" w:rsidRDefault="00E672B1" w:rsidP="008F2DC8">
            <w:pPr>
              <w:pStyle w:val="ListParagraph"/>
              <w:widowControl w:val="0"/>
              <w:numPr>
                <w:ilvl w:val="0"/>
                <w:numId w:val="16"/>
              </w:numPr>
              <w:spacing w:line="240" w:lineRule="auto"/>
              <w:ind w:left="458"/>
              <w:rPr>
                <w:lang w:val="en-US"/>
              </w:rPr>
            </w:pPr>
            <w:r>
              <w:rPr>
                <w:lang w:val="en-US"/>
              </w:rPr>
              <w:t>Warn</w:t>
            </w:r>
            <w:r w:rsidRPr="00082275">
              <w:rPr>
                <w:lang w:val="en-US"/>
              </w:rPr>
              <w:t xml:space="preserve"> </w:t>
            </w:r>
            <w:r>
              <w:rPr>
                <w:lang w:val="en-US"/>
              </w:rPr>
              <w:t xml:space="preserve">level message if scraping of beer recipe fails – </w:t>
            </w:r>
            <w:r w:rsidRPr="00082275">
              <w:rPr>
                <w:i/>
                <w:iCs/>
                <w:lang w:val="en-US"/>
              </w:rPr>
              <w:t>“</w:t>
            </w:r>
            <w:r w:rsidRPr="00E672B1">
              <w:rPr>
                <w:i/>
                <w:iCs/>
                <w:lang w:val="en-US"/>
              </w:rPr>
              <w:t xml:space="preserve">Failed to scrape recipe for </w:t>
            </w:r>
            <w:r>
              <w:rPr>
                <w:i/>
                <w:iCs/>
                <w:lang w:val="en-US"/>
              </w:rPr>
              <w:t>&lt;beer&gt;</w:t>
            </w:r>
            <w:r w:rsidRPr="00E672B1">
              <w:rPr>
                <w:i/>
                <w:iCs/>
                <w:lang w:val="en-US"/>
              </w:rPr>
              <w:t xml:space="preserve">. </w:t>
            </w:r>
            <w:r w:rsidR="00F226A8">
              <w:rPr>
                <w:i/>
                <w:iCs/>
                <w:lang w:val="en-US"/>
              </w:rPr>
              <w:t>E</w:t>
            </w:r>
            <w:r w:rsidRPr="00E672B1">
              <w:rPr>
                <w:i/>
                <w:iCs/>
                <w:lang w:val="en-US"/>
              </w:rPr>
              <w:t xml:space="preserve">xception message: </w:t>
            </w:r>
            <w:r>
              <w:rPr>
                <w:i/>
                <w:iCs/>
                <w:lang w:val="en-US"/>
              </w:rPr>
              <w:t>&lt;</w:t>
            </w:r>
            <w:proofErr w:type="gramStart"/>
            <w:r>
              <w:rPr>
                <w:i/>
                <w:iCs/>
                <w:lang w:val="en-US"/>
              </w:rPr>
              <w:t>exception.message</w:t>
            </w:r>
            <w:proofErr w:type="gramEnd"/>
            <w:r>
              <w:rPr>
                <w:i/>
                <w:iCs/>
                <w:lang w:val="en-US"/>
              </w:rPr>
              <w:t>&gt;</w:t>
            </w:r>
            <w:r w:rsidRPr="00E672B1">
              <w:rPr>
                <w:i/>
                <w:iCs/>
                <w:lang w:val="en-US"/>
              </w:rPr>
              <w:t xml:space="preserve"> thrown by source: </w:t>
            </w:r>
            <w:r>
              <w:rPr>
                <w:i/>
                <w:iCs/>
                <w:lang w:val="en-US"/>
              </w:rPr>
              <w:t>&lt;exception.source&gt;</w:t>
            </w:r>
            <w:r w:rsidRPr="00E672B1">
              <w:rPr>
                <w:i/>
                <w:iCs/>
                <w:lang w:val="en-US"/>
              </w:rPr>
              <w:t>.</w:t>
            </w:r>
            <w:r w:rsidRPr="00082275">
              <w:rPr>
                <w:i/>
                <w:iCs/>
                <w:lang w:val="en-US"/>
              </w:rPr>
              <w:t>”</w:t>
            </w:r>
          </w:p>
          <w:p w14:paraId="11A73CC8" w14:textId="4B53D21E" w:rsidR="00E672B1" w:rsidRDefault="00E672B1" w:rsidP="008F2DC8">
            <w:pPr>
              <w:widowControl w:val="0"/>
              <w:spacing w:line="240" w:lineRule="auto"/>
              <w:rPr>
                <w:lang w:val="en-US"/>
              </w:rPr>
            </w:pPr>
            <w:r w:rsidRPr="00E672B1">
              <w:rPr>
                <w:b/>
                <w:bCs/>
                <w:lang w:val="en-US"/>
              </w:rPr>
              <w:t>BYO_queueItemUpdate</w:t>
            </w:r>
            <w:r>
              <w:rPr>
                <w:b/>
                <w:bCs/>
                <w:lang w:val="en-US"/>
              </w:rPr>
              <w:t>.xaml</w:t>
            </w:r>
            <w:r>
              <w:rPr>
                <w:lang w:val="en-US"/>
              </w:rPr>
              <w:t>:</w:t>
            </w:r>
          </w:p>
          <w:p w14:paraId="321F3171" w14:textId="6E41D78C" w:rsidR="00E672B1" w:rsidRDefault="00E672B1" w:rsidP="008F2DC8">
            <w:pPr>
              <w:pStyle w:val="ListParagraph"/>
              <w:widowControl w:val="0"/>
              <w:numPr>
                <w:ilvl w:val="0"/>
                <w:numId w:val="16"/>
              </w:numPr>
              <w:spacing w:line="240" w:lineRule="auto"/>
              <w:ind w:left="458"/>
              <w:rPr>
                <w:i/>
                <w:iCs/>
                <w:lang w:val="en-US"/>
              </w:rPr>
            </w:pPr>
            <w:r w:rsidRPr="00EF5F84">
              <w:rPr>
                <w:lang w:val="en-US"/>
              </w:rPr>
              <w:t xml:space="preserve">Info level message </w:t>
            </w:r>
            <w:r>
              <w:rPr>
                <w:lang w:val="en-US"/>
              </w:rPr>
              <w:t>on completion</w:t>
            </w:r>
            <w:r w:rsidRPr="00EF5F84">
              <w:rPr>
                <w:i/>
                <w:iCs/>
                <w:lang w:val="en-US"/>
              </w:rPr>
              <w:t xml:space="preserve"> </w:t>
            </w:r>
            <w:r>
              <w:rPr>
                <w:i/>
                <w:iCs/>
                <w:lang w:val="en-US"/>
              </w:rPr>
              <w:t xml:space="preserve">– </w:t>
            </w:r>
            <w:r w:rsidRPr="00EF5F84">
              <w:rPr>
                <w:i/>
                <w:iCs/>
                <w:lang w:val="en-US"/>
              </w:rPr>
              <w:t>“</w:t>
            </w:r>
            <w:r w:rsidRPr="00E672B1">
              <w:rPr>
                <w:i/>
                <w:iCs/>
                <w:lang w:val="en-US"/>
              </w:rPr>
              <w:t>Queue item status was updated.</w:t>
            </w:r>
            <w:r w:rsidRPr="00EF5F84">
              <w:rPr>
                <w:i/>
                <w:iCs/>
                <w:lang w:val="en-US"/>
              </w:rPr>
              <w:t>”</w:t>
            </w:r>
          </w:p>
          <w:p w14:paraId="71B895AA" w14:textId="7F04D2D6" w:rsidR="00E672B1" w:rsidRDefault="00761C83" w:rsidP="008F2DC8">
            <w:pPr>
              <w:widowControl w:val="0"/>
              <w:spacing w:line="240" w:lineRule="auto"/>
              <w:rPr>
                <w:lang w:val="en-US"/>
              </w:rPr>
            </w:pPr>
            <w:r w:rsidRPr="00761C83">
              <w:rPr>
                <w:b/>
                <w:bCs/>
                <w:lang w:val="en-US"/>
              </w:rPr>
              <w:t>BYO_updateMasterSheet</w:t>
            </w:r>
            <w:r w:rsidR="00E672B1" w:rsidRPr="009C7DE6">
              <w:rPr>
                <w:b/>
                <w:bCs/>
                <w:lang w:val="en-US"/>
              </w:rPr>
              <w:t>.xaml</w:t>
            </w:r>
            <w:r w:rsidR="00E672B1" w:rsidRPr="00D95FF3">
              <w:rPr>
                <w:lang w:val="en-US"/>
              </w:rPr>
              <w:t>:</w:t>
            </w:r>
          </w:p>
          <w:p w14:paraId="51527DE3" w14:textId="1824C88E" w:rsidR="00E672B1" w:rsidRPr="00741A36" w:rsidRDefault="00E672B1" w:rsidP="008F2DC8">
            <w:pPr>
              <w:pStyle w:val="ListParagraph"/>
              <w:widowControl w:val="0"/>
              <w:numPr>
                <w:ilvl w:val="0"/>
                <w:numId w:val="16"/>
              </w:numPr>
              <w:spacing w:line="240" w:lineRule="auto"/>
              <w:ind w:left="458"/>
              <w:rPr>
                <w:i/>
                <w:iCs/>
                <w:lang w:val="en-US"/>
              </w:rPr>
            </w:pPr>
            <w:r w:rsidRPr="00EF5F84">
              <w:rPr>
                <w:lang w:val="en-US"/>
              </w:rPr>
              <w:t xml:space="preserve">Info level message </w:t>
            </w:r>
            <w:r>
              <w:rPr>
                <w:lang w:val="en-US"/>
              </w:rPr>
              <w:t xml:space="preserve">on start </w:t>
            </w:r>
            <w:r w:rsidRPr="00EF5F84">
              <w:rPr>
                <w:lang w:val="en-US"/>
              </w:rPr>
              <w:t xml:space="preserve">– </w:t>
            </w:r>
            <w:r w:rsidRPr="00EF5F84">
              <w:rPr>
                <w:i/>
                <w:iCs/>
                <w:lang w:val="en-US"/>
              </w:rPr>
              <w:t>“</w:t>
            </w:r>
            <w:r w:rsidR="00761C83" w:rsidRPr="00761C83">
              <w:rPr>
                <w:i/>
                <w:iCs/>
                <w:lang w:val="en-US"/>
              </w:rPr>
              <w:t>Starting to add new beers...</w:t>
            </w:r>
            <w:r w:rsidRPr="00EF5F84">
              <w:rPr>
                <w:i/>
                <w:iCs/>
                <w:lang w:val="en-US"/>
              </w:rPr>
              <w:t xml:space="preserve">” </w:t>
            </w:r>
            <w:r w:rsidRPr="001D2386">
              <w:rPr>
                <w:lang w:val="en-US"/>
              </w:rPr>
              <w:t>and</w:t>
            </w:r>
            <w:r>
              <w:rPr>
                <w:i/>
                <w:iCs/>
                <w:lang w:val="en-US"/>
              </w:rPr>
              <w:t xml:space="preserve"> </w:t>
            </w:r>
            <w:r>
              <w:rPr>
                <w:lang w:val="en-US"/>
              </w:rPr>
              <w:t>on completion</w:t>
            </w:r>
            <w:r w:rsidRPr="00EF5F84">
              <w:rPr>
                <w:i/>
                <w:iCs/>
                <w:lang w:val="en-US"/>
              </w:rPr>
              <w:t xml:space="preserve"> </w:t>
            </w:r>
            <w:r>
              <w:rPr>
                <w:i/>
                <w:iCs/>
                <w:lang w:val="en-US"/>
              </w:rPr>
              <w:t xml:space="preserve">– </w:t>
            </w:r>
            <w:r w:rsidRPr="00EF5F84">
              <w:rPr>
                <w:i/>
                <w:iCs/>
                <w:lang w:val="en-US"/>
              </w:rPr>
              <w:t>“</w:t>
            </w:r>
            <w:r w:rsidR="00761C83" w:rsidRPr="00761C83">
              <w:rPr>
                <w:i/>
                <w:iCs/>
                <w:lang w:val="en-US"/>
              </w:rPr>
              <w:t xml:space="preserve">Finished adding </w:t>
            </w:r>
            <w:r w:rsidR="00761C83">
              <w:rPr>
                <w:i/>
                <w:iCs/>
                <w:lang w:val="en-US"/>
              </w:rPr>
              <w:t>&lt;n&gt;</w:t>
            </w:r>
            <w:r w:rsidR="00761C83" w:rsidRPr="00761C83">
              <w:rPr>
                <w:i/>
                <w:iCs/>
                <w:lang w:val="en-US"/>
              </w:rPr>
              <w:t xml:space="preserve"> new beers to master gSheet.</w:t>
            </w:r>
            <w:r w:rsidRPr="00EF5F84">
              <w:rPr>
                <w:i/>
                <w:iCs/>
                <w:lang w:val="en-US"/>
              </w:rPr>
              <w:t>”</w:t>
            </w:r>
          </w:p>
          <w:p w14:paraId="25394DA0" w14:textId="77777777" w:rsidR="00E672B1" w:rsidRDefault="00E672B1" w:rsidP="008F2DC8">
            <w:pPr>
              <w:widowControl w:val="0"/>
              <w:spacing w:line="240" w:lineRule="auto"/>
              <w:rPr>
                <w:lang w:val="en-US"/>
              </w:rPr>
            </w:pPr>
            <w:r>
              <w:rPr>
                <w:b/>
                <w:bCs/>
                <w:lang w:val="en-US"/>
              </w:rPr>
              <w:t>BYO</w:t>
            </w:r>
            <w:r w:rsidRPr="009C7DE6">
              <w:rPr>
                <w:b/>
                <w:bCs/>
                <w:lang w:val="en-US"/>
              </w:rPr>
              <w:t>_</w:t>
            </w:r>
            <w:r>
              <w:rPr>
                <w:b/>
                <w:bCs/>
                <w:lang w:val="en-US"/>
              </w:rPr>
              <w:t>L</w:t>
            </w:r>
            <w:r w:rsidRPr="009C7DE6">
              <w:rPr>
                <w:b/>
                <w:bCs/>
                <w:lang w:val="en-US"/>
              </w:rPr>
              <w:t>ogOut</w:t>
            </w:r>
            <w:r>
              <w:rPr>
                <w:b/>
                <w:bCs/>
                <w:lang w:val="en-US"/>
              </w:rPr>
              <w:t>AndCleanUp</w:t>
            </w:r>
            <w:r w:rsidRPr="009C7DE6">
              <w:rPr>
                <w:b/>
                <w:bCs/>
                <w:lang w:val="en-US"/>
              </w:rPr>
              <w:t>.xaml</w:t>
            </w:r>
            <w:r w:rsidRPr="00D95FF3">
              <w:rPr>
                <w:lang w:val="en-US"/>
              </w:rPr>
              <w:t>:</w:t>
            </w:r>
          </w:p>
          <w:p w14:paraId="2263B0A5" w14:textId="77777777" w:rsidR="00E672B1" w:rsidRPr="00B51282" w:rsidRDefault="00E672B1" w:rsidP="008F2DC8">
            <w:pPr>
              <w:pStyle w:val="ListParagraph"/>
              <w:widowControl w:val="0"/>
              <w:numPr>
                <w:ilvl w:val="0"/>
                <w:numId w:val="16"/>
              </w:numPr>
              <w:spacing w:line="240" w:lineRule="auto"/>
              <w:ind w:left="458"/>
              <w:rPr>
                <w:lang w:val="en-US"/>
              </w:rPr>
            </w:pPr>
            <w:r w:rsidRPr="00EF5F84">
              <w:rPr>
                <w:lang w:val="en-US"/>
              </w:rPr>
              <w:t xml:space="preserve">Info level log message when logging off/closing browsers begins </w:t>
            </w:r>
            <w:r>
              <w:rPr>
                <w:lang w:val="en-US"/>
              </w:rPr>
              <w:t xml:space="preserve">– </w:t>
            </w:r>
            <w:r w:rsidRPr="009C1EEB">
              <w:rPr>
                <w:i/>
                <w:iCs/>
                <w:lang w:val="en-US"/>
              </w:rPr>
              <w:t>“</w:t>
            </w:r>
            <w:r w:rsidRPr="00CC0789">
              <w:rPr>
                <w:i/>
                <w:iCs/>
                <w:lang w:val="en-US"/>
              </w:rPr>
              <w:t>Logging off and closing open BYO windows...</w:t>
            </w:r>
            <w:r w:rsidRPr="009C1EEB">
              <w:rPr>
                <w:i/>
                <w:iCs/>
                <w:lang w:val="en-US"/>
              </w:rPr>
              <w:t>”</w:t>
            </w:r>
            <w:r>
              <w:rPr>
                <w:lang w:val="en-US"/>
              </w:rPr>
              <w:t xml:space="preserve"> </w:t>
            </w:r>
            <w:r w:rsidRPr="00EF5F84">
              <w:rPr>
                <w:lang w:val="en-US"/>
              </w:rPr>
              <w:t xml:space="preserve">and finishes – </w:t>
            </w:r>
            <w:r w:rsidRPr="009C1EEB">
              <w:rPr>
                <w:i/>
                <w:iCs/>
                <w:lang w:val="en-US"/>
              </w:rPr>
              <w:t xml:space="preserve">“Finished logging out and closing </w:t>
            </w:r>
            <w:r>
              <w:rPr>
                <w:i/>
                <w:iCs/>
                <w:lang w:val="en-US"/>
              </w:rPr>
              <w:t xml:space="preserve">BYO </w:t>
            </w:r>
            <w:r w:rsidRPr="009C1EEB">
              <w:rPr>
                <w:i/>
                <w:iCs/>
                <w:lang w:val="en-US"/>
              </w:rPr>
              <w:t>windows.”</w:t>
            </w:r>
          </w:p>
        </w:tc>
      </w:tr>
      <w:tr w:rsidR="00E672B1" w14:paraId="1E2F0EC8" w14:textId="77777777" w:rsidTr="008F2DC8">
        <w:tc>
          <w:tcPr>
            <w:tcW w:w="555" w:type="dxa"/>
            <w:shd w:val="clear" w:color="auto" w:fill="auto"/>
            <w:tcMar>
              <w:top w:w="100" w:type="dxa"/>
              <w:left w:w="100" w:type="dxa"/>
              <w:bottom w:w="100" w:type="dxa"/>
              <w:right w:w="100" w:type="dxa"/>
            </w:tcMar>
          </w:tcPr>
          <w:p w14:paraId="6FD37B22" w14:textId="77777777" w:rsidR="00E672B1" w:rsidRDefault="00E672B1" w:rsidP="008F2DC8">
            <w:pPr>
              <w:widowControl w:val="0"/>
              <w:spacing w:line="240" w:lineRule="auto"/>
            </w:pPr>
            <w:r>
              <w:t>9</w:t>
            </w:r>
          </w:p>
        </w:tc>
        <w:tc>
          <w:tcPr>
            <w:tcW w:w="3555" w:type="dxa"/>
          </w:tcPr>
          <w:p w14:paraId="1F27C7C8" w14:textId="77777777" w:rsidR="00E672B1" w:rsidRDefault="00E672B1" w:rsidP="008F2DC8">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54280405" w14:textId="1122D16E" w:rsidR="00E672B1" w:rsidRDefault="008903E9" w:rsidP="008F2DC8">
            <w:pPr>
              <w:widowControl w:val="0"/>
              <w:spacing w:line="240" w:lineRule="auto"/>
            </w:pPr>
            <w:r>
              <w:t>N/A</w:t>
            </w:r>
          </w:p>
        </w:tc>
      </w:tr>
      <w:tr w:rsidR="00E672B1" w14:paraId="5FA9AB63" w14:textId="77777777" w:rsidTr="008F2DC8">
        <w:tc>
          <w:tcPr>
            <w:tcW w:w="555" w:type="dxa"/>
            <w:shd w:val="clear" w:color="auto" w:fill="auto"/>
            <w:tcMar>
              <w:top w:w="100" w:type="dxa"/>
              <w:left w:w="100" w:type="dxa"/>
              <w:bottom w:w="100" w:type="dxa"/>
              <w:right w:w="100" w:type="dxa"/>
            </w:tcMar>
          </w:tcPr>
          <w:p w14:paraId="0E56D5C4" w14:textId="77777777" w:rsidR="00E672B1" w:rsidRDefault="00E672B1" w:rsidP="008F2DC8">
            <w:pPr>
              <w:widowControl w:val="0"/>
              <w:spacing w:line="240" w:lineRule="auto"/>
            </w:pPr>
            <w:r>
              <w:lastRenderedPageBreak/>
              <w:t>10</w:t>
            </w:r>
          </w:p>
        </w:tc>
        <w:tc>
          <w:tcPr>
            <w:tcW w:w="3555" w:type="dxa"/>
          </w:tcPr>
          <w:p w14:paraId="34538224" w14:textId="77777777" w:rsidR="00E672B1" w:rsidRDefault="00E672B1" w:rsidP="008F2DC8">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02B472ED" w14:textId="7C144718" w:rsidR="00E672B1" w:rsidRDefault="008903E9" w:rsidP="008F2DC8">
            <w:pPr>
              <w:widowControl w:val="0"/>
              <w:spacing w:line="240" w:lineRule="auto"/>
            </w:pPr>
            <w:r>
              <w:t>N/A</w:t>
            </w:r>
          </w:p>
        </w:tc>
      </w:tr>
      <w:tr w:rsidR="00E672B1" w14:paraId="25D0E92A" w14:textId="77777777" w:rsidTr="008F2DC8">
        <w:tc>
          <w:tcPr>
            <w:tcW w:w="555" w:type="dxa"/>
            <w:shd w:val="clear" w:color="auto" w:fill="auto"/>
            <w:tcMar>
              <w:top w:w="100" w:type="dxa"/>
              <w:left w:w="100" w:type="dxa"/>
              <w:bottom w:w="100" w:type="dxa"/>
              <w:right w:w="100" w:type="dxa"/>
            </w:tcMar>
          </w:tcPr>
          <w:p w14:paraId="0B20E523" w14:textId="77777777" w:rsidR="00E672B1" w:rsidRDefault="00E672B1" w:rsidP="008F2DC8">
            <w:pPr>
              <w:widowControl w:val="0"/>
              <w:spacing w:line="240" w:lineRule="auto"/>
            </w:pPr>
            <w:r>
              <w:t>11</w:t>
            </w:r>
          </w:p>
        </w:tc>
        <w:tc>
          <w:tcPr>
            <w:tcW w:w="3555" w:type="dxa"/>
          </w:tcPr>
          <w:p w14:paraId="080336FA" w14:textId="77777777" w:rsidR="00E672B1" w:rsidRDefault="00E672B1" w:rsidP="008F2DC8">
            <w:pPr>
              <w:spacing w:line="240" w:lineRule="auto"/>
            </w:pPr>
            <w:r>
              <w:t>Configuration method</w:t>
            </w:r>
          </w:p>
          <w:p w14:paraId="7E60BE54" w14:textId="77777777" w:rsidR="00E672B1" w:rsidRDefault="00E672B1" w:rsidP="008F2DC8">
            <w:pPr>
              <w:pStyle w:val="Subtitle"/>
              <w:spacing w:after="0" w:line="240" w:lineRule="auto"/>
            </w:pPr>
            <w:r>
              <w:t>assets, excel file, Json file</w:t>
            </w:r>
          </w:p>
        </w:tc>
        <w:tc>
          <w:tcPr>
            <w:tcW w:w="6675" w:type="dxa"/>
            <w:shd w:val="clear" w:color="auto" w:fill="auto"/>
            <w:tcMar>
              <w:top w:w="100" w:type="dxa"/>
              <w:left w:w="100" w:type="dxa"/>
              <w:bottom w:w="100" w:type="dxa"/>
              <w:right w:w="100" w:type="dxa"/>
            </w:tcMar>
          </w:tcPr>
          <w:p w14:paraId="60728E7B" w14:textId="77777777" w:rsidR="00E672B1" w:rsidRDefault="00E672B1" w:rsidP="008F2DC8">
            <w:pPr>
              <w:widowControl w:val="0"/>
              <w:spacing w:line="240" w:lineRule="auto"/>
            </w:pPr>
            <w:r>
              <w:t>Orchestrator assets and a local Json file</w:t>
            </w:r>
          </w:p>
        </w:tc>
      </w:tr>
      <w:tr w:rsidR="00E672B1" w14:paraId="0587D3F5" w14:textId="77777777" w:rsidTr="008F2DC8">
        <w:tc>
          <w:tcPr>
            <w:tcW w:w="555" w:type="dxa"/>
            <w:shd w:val="clear" w:color="auto" w:fill="auto"/>
            <w:tcMar>
              <w:top w:w="100" w:type="dxa"/>
              <w:left w:w="100" w:type="dxa"/>
              <w:bottom w:w="100" w:type="dxa"/>
              <w:right w:w="100" w:type="dxa"/>
            </w:tcMar>
          </w:tcPr>
          <w:p w14:paraId="5A8DB9FC" w14:textId="77777777" w:rsidR="00E672B1" w:rsidRDefault="00E672B1" w:rsidP="008F2DC8">
            <w:pPr>
              <w:widowControl w:val="0"/>
              <w:spacing w:line="240" w:lineRule="auto"/>
            </w:pPr>
            <w:r>
              <w:t>12</w:t>
            </w:r>
          </w:p>
        </w:tc>
        <w:tc>
          <w:tcPr>
            <w:tcW w:w="3555" w:type="dxa"/>
          </w:tcPr>
          <w:p w14:paraId="0A24EE90" w14:textId="77777777" w:rsidR="00E672B1" w:rsidRDefault="00E672B1" w:rsidP="008F2DC8">
            <w:pPr>
              <w:spacing w:line="240" w:lineRule="auto"/>
            </w:pPr>
            <w:r>
              <w:t>Configuration details</w:t>
            </w:r>
          </w:p>
          <w:p w14:paraId="45E0C103" w14:textId="77777777" w:rsidR="00E672B1" w:rsidRDefault="00E672B1" w:rsidP="008F2DC8">
            <w:pPr>
              <w:pStyle w:val="Subtitle"/>
              <w:spacing w:after="0" w:line="240" w:lineRule="auto"/>
            </w:pPr>
            <w:r>
              <w:t>path for input files, configuration Orchestrator assets used</w:t>
            </w:r>
          </w:p>
        </w:tc>
        <w:tc>
          <w:tcPr>
            <w:tcW w:w="6675" w:type="dxa"/>
            <w:shd w:val="clear" w:color="auto" w:fill="auto"/>
            <w:tcMar>
              <w:top w:w="100" w:type="dxa"/>
              <w:left w:w="100" w:type="dxa"/>
              <w:bottom w:w="100" w:type="dxa"/>
              <w:right w:w="100" w:type="dxa"/>
            </w:tcMar>
          </w:tcPr>
          <w:p w14:paraId="5A595A7E" w14:textId="77777777" w:rsidR="00E672B1" w:rsidRDefault="00E672B1" w:rsidP="008F2DC8">
            <w:pPr>
              <w:widowControl w:val="0"/>
              <w:spacing w:line="240" w:lineRule="auto"/>
            </w:pPr>
            <w:r>
              <w:t>Assets:</w:t>
            </w:r>
          </w:p>
          <w:p w14:paraId="3B263944" w14:textId="1327A75A" w:rsidR="00E672B1" w:rsidRDefault="00E672B1" w:rsidP="008903E9">
            <w:pPr>
              <w:pStyle w:val="ListParagraph"/>
              <w:widowControl w:val="0"/>
              <w:numPr>
                <w:ilvl w:val="0"/>
                <w:numId w:val="16"/>
              </w:numPr>
              <w:spacing w:line="240" w:lineRule="auto"/>
              <w:ind w:left="458"/>
            </w:pPr>
            <w:r>
              <w:t>‘BYO_logInPage’ – url to login page</w:t>
            </w:r>
          </w:p>
          <w:p w14:paraId="446FB37B" w14:textId="77777777" w:rsidR="00E672B1" w:rsidRDefault="00E672B1" w:rsidP="008F2DC8">
            <w:pPr>
              <w:pStyle w:val="ListParagraph"/>
              <w:widowControl w:val="0"/>
              <w:numPr>
                <w:ilvl w:val="0"/>
                <w:numId w:val="16"/>
              </w:numPr>
              <w:spacing w:line="240" w:lineRule="auto"/>
              <w:ind w:left="458"/>
            </w:pPr>
            <w:r>
              <w:t>‘BYO_credentials’ – user credentials to byo.com</w:t>
            </w:r>
          </w:p>
          <w:p w14:paraId="5767F79D" w14:textId="0B64605B" w:rsidR="00E672B1" w:rsidRDefault="00E672B1" w:rsidP="008903E9">
            <w:pPr>
              <w:pStyle w:val="ListParagraph"/>
              <w:widowControl w:val="0"/>
              <w:numPr>
                <w:ilvl w:val="0"/>
                <w:numId w:val="16"/>
              </w:numPr>
              <w:spacing w:line="240" w:lineRule="auto"/>
              <w:ind w:left="458"/>
            </w:pPr>
            <w:r>
              <w:t>‘BYO_gSheetId’ – beer master gSheet ID</w:t>
            </w:r>
          </w:p>
          <w:p w14:paraId="4A9320AB" w14:textId="77777777" w:rsidR="00E672B1" w:rsidRDefault="00E672B1" w:rsidP="008F2DC8">
            <w:pPr>
              <w:pStyle w:val="ListParagraph"/>
              <w:widowControl w:val="0"/>
              <w:numPr>
                <w:ilvl w:val="0"/>
                <w:numId w:val="16"/>
              </w:numPr>
              <w:spacing w:line="240" w:lineRule="auto"/>
              <w:ind w:left="458"/>
            </w:pPr>
            <w:r>
              <w:t>‘</w:t>
            </w:r>
            <w:r w:rsidRPr="00971346">
              <w:t>BYOBeerQueue</w:t>
            </w:r>
            <w:r>
              <w:t>’ – new beers identified on byo.com</w:t>
            </w:r>
          </w:p>
          <w:p w14:paraId="095929C6" w14:textId="77777777" w:rsidR="00E672B1" w:rsidRDefault="00E672B1" w:rsidP="008F2DC8">
            <w:pPr>
              <w:widowControl w:val="0"/>
              <w:spacing w:line="240" w:lineRule="auto"/>
            </w:pPr>
            <w:r>
              <w:t>Json file:</w:t>
            </w:r>
          </w:p>
          <w:p w14:paraId="3CA448C0" w14:textId="77777777" w:rsidR="00E672B1" w:rsidRDefault="00E672B1" w:rsidP="008F2DC8">
            <w:pPr>
              <w:pStyle w:val="ListParagraph"/>
              <w:widowControl w:val="0"/>
              <w:numPr>
                <w:ilvl w:val="0"/>
                <w:numId w:val="22"/>
              </w:numPr>
              <w:spacing w:line="240" w:lineRule="auto"/>
              <w:ind w:left="458"/>
            </w:pPr>
            <w:r>
              <w:t xml:space="preserve">Google </w:t>
            </w:r>
            <w:r w:rsidRPr="00A75B0C">
              <w:t>API service account json key</w:t>
            </w:r>
            <w:r>
              <w:t xml:space="preserve"> in local file outside of project folder</w:t>
            </w:r>
          </w:p>
        </w:tc>
      </w:tr>
    </w:tbl>
    <w:p w14:paraId="46DB0830" w14:textId="77777777" w:rsidR="00E672B1" w:rsidRDefault="00E672B1" w:rsidP="00E672B1">
      <w:pPr>
        <w:pStyle w:val="Subtitle"/>
      </w:pPr>
    </w:p>
    <w:p w14:paraId="5BD5FD64" w14:textId="77777777" w:rsidR="00E672B1" w:rsidRDefault="00E672B1" w:rsidP="00E672B1">
      <w:pPr>
        <w:pStyle w:val="Heading3"/>
        <w:numPr>
          <w:ilvl w:val="0"/>
          <w:numId w:val="11"/>
        </w:numPr>
      </w:pPr>
      <w:r>
        <w:t>Workflow(s) specific to the Project</w:t>
      </w:r>
    </w:p>
    <w:p w14:paraId="3B66CB02" w14:textId="77777777" w:rsidR="00E672B1" w:rsidRDefault="00E672B1" w:rsidP="00E672B1">
      <w:pPr>
        <w:pStyle w:val="Subtitle"/>
        <w:ind w:left="2160"/>
      </w:pPr>
      <w:r>
        <w:t>Define below all the workflow files (.xaml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E672B1" w14:paraId="03A08C0E" w14:textId="77777777" w:rsidTr="008F2DC8">
        <w:tc>
          <w:tcPr>
            <w:tcW w:w="465" w:type="dxa"/>
            <w:shd w:val="clear" w:color="auto" w:fill="auto"/>
            <w:tcMar>
              <w:top w:w="100" w:type="dxa"/>
              <w:left w:w="100" w:type="dxa"/>
              <w:bottom w:w="100" w:type="dxa"/>
              <w:right w:w="100" w:type="dxa"/>
            </w:tcMar>
          </w:tcPr>
          <w:p w14:paraId="7186D1DB" w14:textId="77777777" w:rsidR="00E672B1" w:rsidRDefault="00E672B1" w:rsidP="008F2DC8">
            <w:pPr>
              <w:widowControl w:val="0"/>
              <w:spacing w:line="240" w:lineRule="auto"/>
            </w:pPr>
            <w:r>
              <w:t>#</w:t>
            </w:r>
          </w:p>
        </w:tc>
        <w:tc>
          <w:tcPr>
            <w:tcW w:w="2580" w:type="dxa"/>
            <w:shd w:val="clear" w:color="auto" w:fill="auto"/>
            <w:tcMar>
              <w:top w:w="100" w:type="dxa"/>
              <w:left w:w="100" w:type="dxa"/>
              <w:bottom w:w="100" w:type="dxa"/>
              <w:right w:w="100" w:type="dxa"/>
            </w:tcMar>
          </w:tcPr>
          <w:p w14:paraId="5C2DBF5C" w14:textId="77777777" w:rsidR="00E672B1" w:rsidRDefault="00E672B1" w:rsidP="008F2DC8">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62130F8D" w14:textId="77777777" w:rsidR="00E672B1" w:rsidRDefault="00E672B1" w:rsidP="008F2DC8">
            <w:pPr>
              <w:widowControl w:val="0"/>
              <w:spacing w:line="240" w:lineRule="auto"/>
            </w:pPr>
            <w:r>
              <w:t>Description</w:t>
            </w:r>
          </w:p>
        </w:tc>
        <w:tc>
          <w:tcPr>
            <w:tcW w:w="2580" w:type="dxa"/>
            <w:shd w:val="clear" w:color="auto" w:fill="auto"/>
            <w:tcMar>
              <w:top w:w="100" w:type="dxa"/>
              <w:left w:w="100" w:type="dxa"/>
              <w:bottom w:w="100" w:type="dxa"/>
              <w:right w:w="100" w:type="dxa"/>
            </w:tcMar>
          </w:tcPr>
          <w:p w14:paraId="104879FA" w14:textId="77777777" w:rsidR="00E672B1" w:rsidRDefault="00E672B1" w:rsidP="008F2DC8">
            <w:pPr>
              <w:widowControl w:val="0"/>
              <w:spacing w:line="240" w:lineRule="auto"/>
            </w:pPr>
            <w:r>
              <w:t>Arguments</w:t>
            </w:r>
          </w:p>
        </w:tc>
        <w:tc>
          <w:tcPr>
            <w:tcW w:w="2580" w:type="dxa"/>
            <w:shd w:val="clear" w:color="auto" w:fill="auto"/>
            <w:tcMar>
              <w:top w:w="100" w:type="dxa"/>
              <w:left w:w="100" w:type="dxa"/>
              <w:bottom w:w="100" w:type="dxa"/>
              <w:right w:w="100" w:type="dxa"/>
            </w:tcMar>
          </w:tcPr>
          <w:p w14:paraId="477C38EC" w14:textId="77777777" w:rsidR="00E672B1" w:rsidRDefault="00E672B1" w:rsidP="008F2DC8">
            <w:pPr>
              <w:widowControl w:val="0"/>
              <w:spacing w:line="240" w:lineRule="auto"/>
            </w:pPr>
            <w:r>
              <w:t>Comments</w:t>
            </w:r>
          </w:p>
        </w:tc>
      </w:tr>
      <w:tr w:rsidR="00E672B1" w14:paraId="0C01802E" w14:textId="77777777" w:rsidTr="008F2DC8">
        <w:tc>
          <w:tcPr>
            <w:tcW w:w="465" w:type="dxa"/>
            <w:shd w:val="clear" w:color="auto" w:fill="auto"/>
            <w:tcMar>
              <w:top w:w="100" w:type="dxa"/>
              <w:left w:w="100" w:type="dxa"/>
              <w:bottom w:w="100" w:type="dxa"/>
              <w:right w:w="100" w:type="dxa"/>
            </w:tcMar>
          </w:tcPr>
          <w:p w14:paraId="4129B227" w14:textId="77777777" w:rsidR="00E672B1" w:rsidRDefault="00E672B1" w:rsidP="008F2DC8">
            <w:pPr>
              <w:widowControl w:val="0"/>
              <w:spacing w:line="240" w:lineRule="auto"/>
            </w:pPr>
            <w:r>
              <w:t>1</w:t>
            </w:r>
          </w:p>
        </w:tc>
        <w:tc>
          <w:tcPr>
            <w:tcW w:w="2580" w:type="dxa"/>
            <w:shd w:val="clear" w:color="auto" w:fill="auto"/>
            <w:tcMar>
              <w:top w:w="100" w:type="dxa"/>
              <w:left w:w="100" w:type="dxa"/>
              <w:bottom w:w="100" w:type="dxa"/>
              <w:right w:w="100" w:type="dxa"/>
            </w:tcMar>
          </w:tcPr>
          <w:p w14:paraId="77A45D6D" w14:textId="6561BAF8" w:rsidR="00E672B1" w:rsidRDefault="005A2CE4" w:rsidP="008F2DC8">
            <w:pPr>
              <w:widowControl w:val="0"/>
              <w:spacing w:line="240" w:lineRule="auto"/>
            </w:pPr>
            <w:r>
              <w:t>Performer</w:t>
            </w:r>
            <w:r w:rsidR="00E672B1">
              <w:t>.xaml</w:t>
            </w:r>
          </w:p>
        </w:tc>
        <w:tc>
          <w:tcPr>
            <w:tcW w:w="2580" w:type="dxa"/>
            <w:shd w:val="clear" w:color="auto" w:fill="auto"/>
            <w:tcMar>
              <w:top w:w="100" w:type="dxa"/>
              <w:left w:w="100" w:type="dxa"/>
              <w:bottom w:w="100" w:type="dxa"/>
              <w:right w:w="100" w:type="dxa"/>
            </w:tcMar>
          </w:tcPr>
          <w:p w14:paraId="77A127F0" w14:textId="77777777" w:rsidR="00E672B1" w:rsidRDefault="00E672B1" w:rsidP="008F2DC8">
            <w:pPr>
              <w:widowControl w:val="0"/>
              <w:spacing w:line="240" w:lineRule="auto"/>
            </w:pPr>
            <w:r>
              <w:t>Main workflow</w:t>
            </w:r>
          </w:p>
        </w:tc>
        <w:tc>
          <w:tcPr>
            <w:tcW w:w="2580" w:type="dxa"/>
            <w:shd w:val="clear" w:color="auto" w:fill="auto"/>
            <w:tcMar>
              <w:top w:w="100" w:type="dxa"/>
              <w:left w:w="100" w:type="dxa"/>
              <w:bottom w:w="100" w:type="dxa"/>
              <w:right w:w="100" w:type="dxa"/>
            </w:tcMar>
          </w:tcPr>
          <w:p w14:paraId="7C862070" w14:textId="77777777" w:rsidR="00E672B1" w:rsidRDefault="00E672B1" w:rsidP="008F2DC8">
            <w:pPr>
              <w:widowControl w:val="0"/>
              <w:spacing w:line="240" w:lineRule="auto"/>
            </w:pPr>
            <w:r>
              <w:t>N/A</w:t>
            </w:r>
          </w:p>
        </w:tc>
        <w:tc>
          <w:tcPr>
            <w:tcW w:w="2580" w:type="dxa"/>
            <w:shd w:val="clear" w:color="auto" w:fill="auto"/>
            <w:tcMar>
              <w:top w:w="100" w:type="dxa"/>
              <w:left w:w="100" w:type="dxa"/>
              <w:bottom w:w="100" w:type="dxa"/>
              <w:right w:w="100" w:type="dxa"/>
            </w:tcMar>
          </w:tcPr>
          <w:p w14:paraId="40976B70" w14:textId="77777777" w:rsidR="00E672B1" w:rsidRDefault="00E672B1" w:rsidP="008F2DC8">
            <w:pPr>
              <w:widowControl w:val="0"/>
              <w:spacing w:line="240" w:lineRule="auto"/>
            </w:pPr>
            <w:r>
              <w:t>Flowchart</w:t>
            </w:r>
          </w:p>
        </w:tc>
      </w:tr>
      <w:tr w:rsidR="00E672B1" w14:paraId="48E3DBA6" w14:textId="77777777" w:rsidTr="008F2DC8">
        <w:tc>
          <w:tcPr>
            <w:tcW w:w="465" w:type="dxa"/>
            <w:shd w:val="clear" w:color="auto" w:fill="auto"/>
            <w:tcMar>
              <w:top w:w="100" w:type="dxa"/>
              <w:left w:w="100" w:type="dxa"/>
              <w:bottom w:w="100" w:type="dxa"/>
              <w:right w:w="100" w:type="dxa"/>
            </w:tcMar>
          </w:tcPr>
          <w:p w14:paraId="309F2C0B" w14:textId="77777777" w:rsidR="00E672B1" w:rsidRDefault="00E672B1" w:rsidP="008F2DC8">
            <w:pPr>
              <w:widowControl w:val="0"/>
              <w:spacing w:line="240" w:lineRule="auto"/>
            </w:pPr>
            <w:r>
              <w:t>2</w:t>
            </w:r>
          </w:p>
        </w:tc>
        <w:tc>
          <w:tcPr>
            <w:tcW w:w="2580" w:type="dxa"/>
            <w:shd w:val="clear" w:color="auto" w:fill="auto"/>
            <w:tcMar>
              <w:top w:w="100" w:type="dxa"/>
              <w:left w:w="100" w:type="dxa"/>
              <w:bottom w:w="100" w:type="dxa"/>
              <w:right w:w="100" w:type="dxa"/>
            </w:tcMar>
          </w:tcPr>
          <w:p w14:paraId="656978D6" w14:textId="77777777" w:rsidR="00E672B1" w:rsidRDefault="00E672B1" w:rsidP="008F2DC8">
            <w:pPr>
              <w:widowControl w:val="0"/>
              <w:spacing w:line="240" w:lineRule="auto"/>
            </w:pPr>
            <w:r w:rsidRPr="000F3D9D">
              <w:t>BYO_login.xaml</w:t>
            </w:r>
          </w:p>
        </w:tc>
        <w:tc>
          <w:tcPr>
            <w:tcW w:w="2580" w:type="dxa"/>
            <w:shd w:val="clear" w:color="auto" w:fill="auto"/>
            <w:tcMar>
              <w:top w:w="100" w:type="dxa"/>
              <w:left w:w="100" w:type="dxa"/>
              <w:bottom w:w="100" w:type="dxa"/>
              <w:right w:w="100" w:type="dxa"/>
            </w:tcMar>
          </w:tcPr>
          <w:p w14:paraId="1A4D9797" w14:textId="77777777" w:rsidR="00E672B1" w:rsidRDefault="00E672B1" w:rsidP="008F2DC8">
            <w:pPr>
              <w:widowControl w:val="0"/>
              <w:spacing w:line="240" w:lineRule="auto"/>
            </w:pPr>
            <w:r>
              <w:t>Logs in to byo.com</w:t>
            </w:r>
          </w:p>
        </w:tc>
        <w:tc>
          <w:tcPr>
            <w:tcW w:w="2580" w:type="dxa"/>
            <w:shd w:val="clear" w:color="auto" w:fill="auto"/>
            <w:tcMar>
              <w:top w:w="100" w:type="dxa"/>
              <w:left w:w="100" w:type="dxa"/>
              <w:bottom w:w="100" w:type="dxa"/>
              <w:right w:w="100" w:type="dxa"/>
            </w:tcMar>
          </w:tcPr>
          <w:p w14:paraId="2DBD3A46" w14:textId="77777777" w:rsidR="00E672B1" w:rsidRDefault="00E672B1" w:rsidP="008F2DC8">
            <w:pPr>
              <w:widowControl w:val="0"/>
              <w:spacing w:line="240" w:lineRule="auto"/>
            </w:pPr>
            <w:r>
              <w:t>N/A</w:t>
            </w:r>
          </w:p>
        </w:tc>
        <w:tc>
          <w:tcPr>
            <w:tcW w:w="2580" w:type="dxa"/>
            <w:shd w:val="clear" w:color="auto" w:fill="auto"/>
            <w:tcMar>
              <w:top w:w="100" w:type="dxa"/>
              <w:left w:w="100" w:type="dxa"/>
              <w:bottom w:w="100" w:type="dxa"/>
              <w:right w:w="100" w:type="dxa"/>
            </w:tcMar>
          </w:tcPr>
          <w:p w14:paraId="4F714EAB" w14:textId="77777777" w:rsidR="00E672B1" w:rsidRDefault="00E672B1" w:rsidP="008F2DC8">
            <w:pPr>
              <w:widowControl w:val="0"/>
              <w:spacing w:line="240" w:lineRule="auto"/>
            </w:pPr>
            <w:r>
              <w:t>Sequence</w:t>
            </w:r>
          </w:p>
        </w:tc>
      </w:tr>
      <w:tr w:rsidR="00E672B1" w14:paraId="767D4F5C" w14:textId="77777777" w:rsidTr="008F2DC8">
        <w:tc>
          <w:tcPr>
            <w:tcW w:w="465" w:type="dxa"/>
            <w:shd w:val="clear" w:color="auto" w:fill="auto"/>
            <w:tcMar>
              <w:top w:w="100" w:type="dxa"/>
              <w:left w:w="100" w:type="dxa"/>
              <w:bottom w:w="100" w:type="dxa"/>
              <w:right w:w="100" w:type="dxa"/>
            </w:tcMar>
          </w:tcPr>
          <w:p w14:paraId="686E4DDD" w14:textId="77777777" w:rsidR="00E672B1" w:rsidRDefault="00E672B1" w:rsidP="008F2DC8">
            <w:pPr>
              <w:widowControl w:val="0"/>
              <w:spacing w:line="240" w:lineRule="auto"/>
            </w:pPr>
            <w:r>
              <w:t>3</w:t>
            </w:r>
          </w:p>
        </w:tc>
        <w:tc>
          <w:tcPr>
            <w:tcW w:w="2580" w:type="dxa"/>
            <w:shd w:val="clear" w:color="auto" w:fill="auto"/>
            <w:tcMar>
              <w:top w:w="100" w:type="dxa"/>
              <w:left w:w="100" w:type="dxa"/>
              <w:bottom w:w="100" w:type="dxa"/>
              <w:right w:w="100" w:type="dxa"/>
            </w:tcMar>
          </w:tcPr>
          <w:p w14:paraId="6AADF9F7" w14:textId="1CB392B8" w:rsidR="00E672B1" w:rsidRDefault="00F71DB6" w:rsidP="008F2DC8">
            <w:pPr>
              <w:widowControl w:val="0"/>
              <w:spacing w:line="240" w:lineRule="auto"/>
            </w:pPr>
            <w:r w:rsidRPr="00F71DB6">
              <w:t>BYO_scrapeBeerRecipe</w:t>
            </w:r>
            <w:r w:rsidR="00E672B1" w:rsidRPr="000F3D9D">
              <w:t>.xaml</w:t>
            </w:r>
          </w:p>
        </w:tc>
        <w:tc>
          <w:tcPr>
            <w:tcW w:w="2580" w:type="dxa"/>
            <w:shd w:val="clear" w:color="auto" w:fill="auto"/>
            <w:tcMar>
              <w:top w:w="100" w:type="dxa"/>
              <w:left w:w="100" w:type="dxa"/>
              <w:bottom w:w="100" w:type="dxa"/>
              <w:right w:w="100" w:type="dxa"/>
            </w:tcMar>
          </w:tcPr>
          <w:p w14:paraId="2F5B5B0A" w14:textId="11F0FC2C" w:rsidR="00E672B1" w:rsidRDefault="00F71DB6" w:rsidP="008F2DC8">
            <w:pPr>
              <w:widowControl w:val="0"/>
              <w:spacing w:line="240" w:lineRule="auto"/>
            </w:pPr>
            <w:r w:rsidRPr="00F71DB6">
              <w:t>Get beer url from queue item, navigate to beer recipe page and scrape full recipe.</w:t>
            </w:r>
          </w:p>
        </w:tc>
        <w:tc>
          <w:tcPr>
            <w:tcW w:w="2580" w:type="dxa"/>
            <w:shd w:val="clear" w:color="auto" w:fill="auto"/>
            <w:tcMar>
              <w:top w:w="100" w:type="dxa"/>
              <w:left w:w="100" w:type="dxa"/>
              <w:bottom w:w="100" w:type="dxa"/>
              <w:right w:w="100" w:type="dxa"/>
            </w:tcMar>
          </w:tcPr>
          <w:p w14:paraId="1CF8331A" w14:textId="21022F74" w:rsidR="00F71DB6" w:rsidRDefault="00F71DB6" w:rsidP="00F71DB6">
            <w:pPr>
              <w:widowControl w:val="0"/>
              <w:spacing w:line="240" w:lineRule="auto"/>
            </w:pPr>
            <w:r>
              <w:t>in_transactionItem_newBeer - queueItem</w:t>
            </w:r>
          </w:p>
          <w:p w14:paraId="78CD2D54" w14:textId="77777777" w:rsidR="00F71DB6" w:rsidRDefault="00F71DB6" w:rsidP="00F71DB6">
            <w:pPr>
              <w:widowControl w:val="0"/>
              <w:spacing w:line="240" w:lineRule="auto"/>
            </w:pPr>
            <w:r>
              <w:t>out_beerRow - array</w:t>
            </w:r>
          </w:p>
          <w:p w14:paraId="7250FB41" w14:textId="77777777" w:rsidR="00F71DB6" w:rsidRDefault="00F71DB6" w:rsidP="00F71DB6">
            <w:pPr>
              <w:widowControl w:val="0"/>
              <w:spacing w:line="240" w:lineRule="auto"/>
            </w:pPr>
            <w:r>
              <w:t>out_status - string</w:t>
            </w:r>
          </w:p>
          <w:p w14:paraId="5EC04E18" w14:textId="60D66996" w:rsidR="00E672B1" w:rsidRDefault="00F71DB6" w:rsidP="00F71DB6">
            <w:pPr>
              <w:widowControl w:val="0"/>
              <w:spacing w:line="240" w:lineRule="auto"/>
            </w:pPr>
            <w:r>
              <w:t>out_failReason – string</w:t>
            </w:r>
          </w:p>
        </w:tc>
        <w:tc>
          <w:tcPr>
            <w:tcW w:w="2580" w:type="dxa"/>
            <w:shd w:val="clear" w:color="auto" w:fill="auto"/>
            <w:tcMar>
              <w:top w:w="100" w:type="dxa"/>
              <w:left w:w="100" w:type="dxa"/>
              <w:bottom w:w="100" w:type="dxa"/>
              <w:right w:w="100" w:type="dxa"/>
            </w:tcMar>
          </w:tcPr>
          <w:p w14:paraId="1280E928" w14:textId="77777777" w:rsidR="00E672B1" w:rsidRDefault="00E672B1" w:rsidP="008F2DC8">
            <w:pPr>
              <w:widowControl w:val="0"/>
              <w:spacing w:line="240" w:lineRule="auto"/>
            </w:pPr>
            <w:r>
              <w:t>Sequence</w:t>
            </w:r>
          </w:p>
        </w:tc>
      </w:tr>
      <w:tr w:rsidR="00E672B1" w14:paraId="33146B78" w14:textId="77777777" w:rsidTr="008F2DC8">
        <w:tc>
          <w:tcPr>
            <w:tcW w:w="465" w:type="dxa"/>
            <w:shd w:val="clear" w:color="auto" w:fill="auto"/>
            <w:tcMar>
              <w:top w:w="100" w:type="dxa"/>
              <w:left w:w="100" w:type="dxa"/>
              <w:bottom w:w="100" w:type="dxa"/>
              <w:right w:w="100" w:type="dxa"/>
            </w:tcMar>
          </w:tcPr>
          <w:p w14:paraId="405A8697" w14:textId="77777777" w:rsidR="00E672B1" w:rsidRDefault="00E672B1" w:rsidP="008F2DC8">
            <w:pPr>
              <w:widowControl w:val="0"/>
              <w:spacing w:line="240" w:lineRule="auto"/>
            </w:pPr>
            <w:r>
              <w:t>4</w:t>
            </w:r>
          </w:p>
        </w:tc>
        <w:tc>
          <w:tcPr>
            <w:tcW w:w="2580" w:type="dxa"/>
            <w:shd w:val="clear" w:color="auto" w:fill="auto"/>
            <w:tcMar>
              <w:top w:w="100" w:type="dxa"/>
              <w:left w:w="100" w:type="dxa"/>
              <w:bottom w:w="100" w:type="dxa"/>
              <w:right w:w="100" w:type="dxa"/>
            </w:tcMar>
          </w:tcPr>
          <w:p w14:paraId="6BEA2698" w14:textId="6011E806" w:rsidR="00E672B1" w:rsidRPr="00B736C7" w:rsidRDefault="00F71DB6" w:rsidP="008F2DC8">
            <w:pPr>
              <w:widowControl w:val="0"/>
              <w:spacing w:line="240" w:lineRule="auto"/>
            </w:pPr>
            <w:r w:rsidRPr="00F71DB6">
              <w:t>BYO_queueItemUpdate.xaml</w:t>
            </w:r>
          </w:p>
        </w:tc>
        <w:tc>
          <w:tcPr>
            <w:tcW w:w="2580" w:type="dxa"/>
            <w:shd w:val="clear" w:color="auto" w:fill="auto"/>
            <w:tcMar>
              <w:top w:w="100" w:type="dxa"/>
              <w:left w:w="100" w:type="dxa"/>
              <w:bottom w:w="100" w:type="dxa"/>
              <w:right w:w="100" w:type="dxa"/>
            </w:tcMar>
          </w:tcPr>
          <w:p w14:paraId="10D789F6" w14:textId="4DEC3FF7" w:rsidR="00E672B1" w:rsidRDefault="00F71DB6" w:rsidP="008F2DC8">
            <w:pPr>
              <w:widowControl w:val="0"/>
              <w:spacing w:line="240" w:lineRule="auto"/>
            </w:pPr>
            <w:r w:rsidRPr="00F71DB6">
              <w:t>Update queue item with relevant status depending on recipe scraping success or failure.</w:t>
            </w:r>
          </w:p>
        </w:tc>
        <w:tc>
          <w:tcPr>
            <w:tcW w:w="2580" w:type="dxa"/>
            <w:shd w:val="clear" w:color="auto" w:fill="auto"/>
            <w:tcMar>
              <w:top w:w="100" w:type="dxa"/>
              <w:left w:w="100" w:type="dxa"/>
              <w:bottom w:w="100" w:type="dxa"/>
              <w:right w:w="100" w:type="dxa"/>
            </w:tcMar>
          </w:tcPr>
          <w:p w14:paraId="3ABDECF4" w14:textId="48CC1B3F" w:rsidR="00F71DB6" w:rsidRDefault="00F71DB6" w:rsidP="00F71DB6">
            <w:pPr>
              <w:widowControl w:val="0"/>
              <w:spacing w:line="240" w:lineRule="auto"/>
            </w:pPr>
            <w:r>
              <w:t>in_transactionItem_newBeer - queueItem</w:t>
            </w:r>
          </w:p>
          <w:p w14:paraId="2338176C" w14:textId="77777777" w:rsidR="00F71DB6" w:rsidRDefault="00F71DB6" w:rsidP="00F71DB6">
            <w:pPr>
              <w:widowControl w:val="0"/>
              <w:spacing w:line="240" w:lineRule="auto"/>
            </w:pPr>
            <w:r>
              <w:t>in_status - string</w:t>
            </w:r>
          </w:p>
          <w:p w14:paraId="37D455D8" w14:textId="78CF6E6C" w:rsidR="00E672B1" w:rsidRDefault="00F71DB6" w:rsidP="00F71DB6">
            <w:pPr>
              <w:widowControl w:val="0"/>
              <w:spacing w:line="240" w:lineRule="auto"/>
            </w:pPr>
            <w:r>
              <w:t>in_failReason - string</w:t>
            </w:r>
          </w:p>
        </w:tc>
        <w:tc>
          <w:tcPr>
            <w:tcW w:w="2580" w:type="dxa"/>
            <w:shd w:val="clear" w:color="auto" w:fill="auto"/>
            <w:tcMar>
              <w:top w:w="100" w:type="dxa"/>
              <w:left w:w="100" w:type="dxa"/>
              <w:bottom w:w="100" w:type="dxa"/>
              <w:right w:w="100" w:type="dxa"/>
            </w:tcMar>
          </w:tcPr>
          <w:p w14:paraId="67EE1123" w14:textId="77777777" w:rsidR="00E672B1" w:rsidRDefault="00E672B1" w:rsidP="008F2DC8">
            <w:pPr>
              <w:widowControl w:val="0"/>
              <w:spacing w:line="240" w:lineRule="auto"/>
            </w:pPr>
            <w:r w:rsidRPr="00901014">
              <w:t>Sequence</w:t>
            </w:r>
          </w:p>
        </w:tc>
      </w:tr>
      <w:tr w:rsidR="00E672B1" w14:paraId="3079684D" w14:textId="77777777" w:rsidTr="008F2DC8">
        <w:tc>
          <w:tcPr>
            <w:tcW w:w="465" w:type="dxa"/>
            <w:shd w:val="clear" w:color="auto" w:fill="auto"/>
            <w:tcMar>
              <w:top w:w="100" w:type="dxa"/>
              <w:left w:w="100" w:type="dxa"/>
              <w:bottom w:w="100" w:type="dxa"/>
              <w:right w:w="100" w:type="dxa"/>
            </w:tcMar>
          </w:tcPr>
          <w:p w14:paraId="316BA8D2" w14:textId="77777777" w:rsidR="00E672B1" w:rsidRDefault="00E672B1" w:rsidP="008F2DC8">
            <w:pPr>
              <w:widowControl w:val="0"/>
              <w:spacing w:line="240" w:lineRule="auto"/>
            </w:pPr>
            <w:r>
              <w:t>5</w:t>
            </w:r>
          </w:p>
        </w:tc>
        <w:tc>
          <w:tcPr>
            <w:tcW w:w="2580" w:type="dxa"/>
            <w:shd w:val="clear" w:color="auto" w:fill="auto"/>
            <w:tcMar>
              <w:top w:w="100" w:type="dxa"/>
              <w:left w:w="100" w:type="dxa"/>
              <w:bottom w:w="100" w:type="dxa"/>
              <w:right w:w="100" w:type="dxa"/>
            </w:tcMar>
          </w:tcPr>
          <w:p w14:paraId="0A384C0C" w14:textId="46A11DF2" w:rsidR="00E672B1" w:rsidRPr="00B736C7" w:rsidRDefault="00F71DB6" w:rsidP="008F2DC8">
            <w:pPr>
              <w:widowControl w:val="0"/>
              <w:spacing w:line="240" w:lineRule="auto"/>
            </w:pPr>
            <w:r w:rsidRPr="00F71DB6">
              <w:t>BYO_updateMasterSheet.xaml</w:t>
            </w:r>
          </w:p>
        </w:tc>
        <w:tc>
          <w:tcPr>
            <w:tcW w:w="2580" w:type="dxa"/>
            <w:shd w:val="clear" w:color="auto" w:fill="auto"/>
            <w:tcMar>
              <w:top w:w="100" w:type="dxa"/>
              <w:left w:w="100" w:type="dxa"/>
              <w:bottom w:w="100" w:type="dxa"/>
              <w:right w:w="100" w:type="dxa"/>
            </w:tcMar>
          </w:tcPr>
          <w:p w14:paraId="2CCA0DFA" w14:textId="0FB03977" w:rsidR="00E672B1" w:rsidRDefault="00F71DB6" w:rsidP="008F2DC8">
            <w:pPr>
              <w:widowControl w:val="0"/>
              <w:spacing w:line="240" w:lineRule="auto"/>
            </w:pPr>
            <w:r w:rsidRPr="00F71DB6">
              <w:t>Append recipes from datatable to master recipe collection gSheet</w:t>
            </w:r>
          </w:p>
        </w:tc>
        <w:tc>
          <w:tcPr>
            <w:tcW w:w="2580" w:type="dxa"/>
            <w:shd w:val="clear" w:color="auto" w:fill="auto"/>
            <w:tcMar>
              <w:top w:w="100" w:type="dxa"/>
              <w:left w:w="100" w:type="dxa"/>
              <w:bottom w:w="100" w:type="dxa"/>
              <w:right w:w="100" w:type="dxa"/>
            </w:tcMar>
          </w:tcPr>
          <w:p w14:paraId="331B0145" w14:textId="117CEFE7" w:rsidR="00E672B1" w:rsidRDefault="00F71DB6" w:rsidP="008F2DC8">
            <w:pPr>
              <w:widowControl w:val="0"/>
              <w:spacing w:line="240" w:lineRule="auto"/>
            </w:pPr>
            <w:r w:rsidRPr="00F71DB6">
              <w:t>in_dt_newBeers - datatable</w:t>
            </w:r>
          </w:p>
        </w:tc>
        <w:tc>
          <w:tcPr>
            <w:tcW w:w="2580" w:type="dxa"/>
            <w:shd w:val="clear" w:color="auto" w:fill="auto"/>
            <w:tcMar>
              <w:top w:w="100" w:type="dxa"/>
              <w:left w:w="100" w:type="dxa"/>
              <w:bottom w:w="100" w:type="dxa"/>
              <w:right w:w="100" w:type="dxa"/>
            </w:tcMar>
          </w:tcPr>
          <w:p w14:paraId="2E0C7F39" w14:textId="77777777" w:rsidR="00E672B1" w:rsidRDefault="00E672B1" w:rsidP="008F2DC8">
            <w:pPr>
              <w:widowControl w:val="0"/>
              <w:spacing w:line="240" w:lineRule="auto"/>
            </w:pPr>
            <w:r w:rsidRPr="00901014">
              <w:t>Sequence</w:t>
            </w:r>
          </w:p>
        </w:tc>
      </w:tr>
      <w:tr w:rsidR="00E672B1" w14:paraId="2903DB0F" w14:textId="77777777" w:rsidTr="008F2DC8">
        <w:tc>
          <w:tcPr>
            <w:tcW w:w="465" w:type="dxa"/>
            <w:shd w:val="clear" w:color="auto" w:fill="auto"/>
            <w:tcMar>
              <w:top w:w="100" w:type="dxa"/>
              <w:left w:w="100" w:type="dxa"/>
              <w:bottom w:w="100" w:type="dxa"/>
              <w:right w:w="100" w:type="dxa"/>
            </w:tcMar>
          </w:tcPr>
          <w:p w14:paraId="2EC78F4C" w14:textId="77777777" w:rsidR="00E672B1" w:rsidRDefault="00E672B1" w:rsidP="008F2DC8">
            <w:pPr>
              <w:widowControl w:val="0"/>
              <w:spacing w:line="240" w:lineRule="auto"/>
            </w:pPr>
            <w:r>
              <w:t>8</w:t>
            </w:r>
          </w:p>
        </w:tc>
        <w:tc>
          <w:tcPr>
            <w:tcW w:w="2580" w:type="dxa"/>
            <w:shd w:val="clear" w:color="auto" w:fill="auto"/>
            <w:tcMar>
              <w:top w:w="100" w:type="dxa"/>
              <w:left w:w="100" w:type="dxa"/>
              <w:bottom w:w="100" w:type="dxa"/>
              <w:right w:w="100" w:type="dxa"/>
            </w:tcMar>
          </w:tcPr>
          <w:p w14:paraId="38D114BA" w14:textId="77777777" w:rsidR="00E672B1" w:rsidRPr="00B736C7" w:rsidRDefault="00E672B1" w:rsidP="008F2DC8">
            <w:pPr>
              <w:widowControl w:val="0"/>
              <w:spacing w:line="240" w:lineRule="auto"/>
            </w:pPr>
            <w:r w:rsidRPr="000F3D9D">
              <w:t>BYO_LogOutAndCleanUp.xaml</w:t>
            </w:r>
          </w:p>
        </w:tc>
        <w:tc>
          <w:tcPr>
            <w:tcW w:w="2580" w:type="dxa"/>
            <w:shd w:val="clear" w:color="auto" w:fill="auto"/>
            <w:tcMar>
              <w:top w:w="100" w:type="dxa"/>
              <w:left w:w="100" w:type="dxa"/>
              <w:bottom w:w="100" w:type="dxa"/>
              <w:right w:w="100" w:type="dxa"/>
            </w:tcMar>
          </w:tcPr>
          <w:p w14:paraId="4814ED4D" w14:textId="77777777" w:rsidR="00E672B1" w:rsidRDefault="00E672B1" w:rsidP="008F2DC8">
            <w:pPr>
              <w:widowControl w:val="0"/>
              <w:spacing w:line="240" w:lineRule="auto"/>
            </w:pPr>
            <w:r w:rsidRPr="000F3D9D">
              <w:t>Log out and clean up left over browsers</w:t>
            </w:r>
          </w:p>
        </w:tc>
        <w:tc>
          <w:tcPr>
            <w:tcW w:w="2580" w:type="dxa"/>
            <w:shd w:val="clear" w:color="auto" w:fill="auto"/>
            <w:tcMar>
              <w:top w:w="100" w:type="dxa"/>
              <w:left w:w="100" w:type="dxa"/>
              <w:bottom w:w="100" w:type="dxa"/>
              <w:right w:w="100" w:type="dxa"/>
            </w:tcMar>
          </w:tcPr>
          <w:p w14:paraId="65E0729F" w14:textId="77777777" w:rsidR="00E672B1" w:rsidRPr="004C64C0" w:rsidRDefault="00E672B1" w:rsidP="008F2DC8">
            <w:pPr>
              <w:widowControl w:val="0"/>
              <w:spacing w:line="240" w:lineRule="auto"/>
            </w:pPr>
            <w:r>
              <w:t>N/A</w:t>
            </w:r>
          </w:p>
        </w:tc>
        <w:tc>
          <w:tcPr>
            <w:tcW w:w="2580" w:type="dxa"/>
            <w:shd w:val="clear" w:color="auto" w:fill="auto"/>
            <w:tcMar>
              <w:top w:w="100" w:type="dxa"/>
              <w:left w:w="100" w:type="dxa"/>
              <w:bottom w:w="100" w:type="dxa"/>
              <w:right w:w="100" w:type="dxa"/>
            </w:tcMar>
          </w:tcPr>
          <w:p w14:paraId="6E9A1AD2" w14:textId="77777777" w:rsidR="00E672B1" w:rsidRPr="00901014" w:rsidRDefault="00E672B1" w:rsidP="008F2DC8">
            <w:pPr>
              <w:widowControl w:val="0"/>
              <w:spacing w:line="240" w:lineRule="auto"/>
            </w:pPr>
            <w:r>
              <w:t>Sequence</w:t>
            </w:r>
          </w:p>
        </w:tc>
      </w:tr>
    </w:tbl>
    <w:p w14:paraId="13F7902A" w14:textId="77777777" w:rsidR="00E672B1" w:rsidRDefault="00E672B1" w:rsidP="00E672B1"/>
    <w:p w14:paraId="17AD70FD" w14:textId="6F01088D" w:rsidR="00E672B1" w:rsidRDefault="00A87981">
      <w:ins w:id="218" w:author="Jes Hunsballe" w:date="2021-02-14T11:06:00Z">
        <w:r w:rsidRPr="00A87981">
          <w:lastRenderedPageBreak/>
          <w:drawing>
            <wp:inline distT="0" distB="0" distL="0" distR="0" wp14:anchorId="15B1F69F" wp14:editId="14E5B212">
              <wp:extent cx="6858000" cy="5654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654675"/>
                      </a:xfrm>
                      <a:prstGeom prst="rect">
                        <a:avLst/>
                      </a:prstGeom>
                    </pic:spPr>
                  </pic:pic>
                </a:graphicData>
              </a:graphic>
            </wp:inline>
          </w:drawing>
        </w:r>
      </w:ins>
      <w:del w:id="219" w:author="Jes Hunsballe" w:date="2021-02-14T11:05:00Z">
        <w:r w:rsidR="008F2DC8" w:rsidRPr="008F2DC8" w:rsidDel="00A87981">
          <w:delText>naTXfx3@4z%!</w:delText>
        </w:r>
      </w:del>
    </w:p>
    <w:p w14:paraId="5DE19E3C" w14:textId="77777777" w:rsidR="009A4536" w:rsidRDefault="00650CDA">
      <w:pPr>
        <w:pStyle w:val="Heading1"/>
        <w:numPr>
          <w:ilvl w:val="0"/>
          <w:numId w:val="1"/>
        </w:numPr>
      </w:pPr>
      <w:r>
        <w:t>Compliance Considerations and Reporting Requirements</w:t>
      </w:r>
    </w:p>
    <w:p w14:paraId="5DE19E3D" w14:textId="179C824B" w:rsidR="009A4536" w:rsidRDefault="00FB5885">
      <w:pPr>
        <w:numPr>
          <w:ilvl w:val="0"/>
          <w:numId w:val="2"/>
        </w:numPr>
      </w:pPr>
      <w:r>
        <w:t>Passwords/credentials</w:t>
      </w:r>
    </w:p>
    <w:p w14:paraId="5DE19E3E" w14:textId="6284D906" w:rsidR="009A4536" w:rsidRDefault="00B95240" w:rsidP="00DF5FB1">
      <w:pPr>
        <w:numPr>
          <w:ilvl w:val="0"/>
          <w:numId w:val="2"/>
        </w:numPr>
      </w:pPr>
      <w:r>
        <w:t xml:space="preserve">Google </w:t>
      </w:r>
      <w:r w:rsidRPr="00A75B0C">
        <w:t>API service account json key</w:t>
      </w:r>
      <w:r>
        <w:t xml:space="preserve"> must be kept in local file outside of project folder</w:t>
      </w:r>
    </w:p>
    <w:p w14:paraId="5DE19E3F" w14:textId="77777777" w:rsidR="009A4536" w:rsidRDefault="00650CDA">
      <w:pPr>
        <w:pStyle w:val="Heading1"/>
        <w:numPr>
          <w:ilvl w:val="0"/>
          <w:numId w:val="1"/>
        </w:numPr>
      </w:pPr>
      <w:bookmarkStart w:id="220" w:name="_gmvdjkbe065o" w:colFirst="0" w:colLast="0"/>
      <w:bookmarkEnd w:id="220"/>
      <w:r>
        <w:t>Other Details</w:t>
      </w:r>
    </w:p>
    <w:p w14:paraId="5DE19E40" w14:textId="77777777" w:rsidR="009A4536" w:rsidRDefault="00650CDA">
      <w:pPr>
        <w:pStyle w:val="Heading2"/>
        <w:numPr>
          <w:ilvl w:val="0"/>
          <w:numId w:val="4"/>
        </w:numPr>
        <w:spacing w:before="0" w:after="0"/>
        <w:ind w:left="1440"/>
      </w:pPr>
      <w:bookmarkStart w:id="221" w:name="_3e7irmfl1h6l" w:colFirst="0" w:colLast="0"/>
      <w:bookmarkEnd w:id="221"/>
      <w:r>
        <w:t>Future Improvements</w:t>
      </w:r>
    </w:p>
    <w:p w14:paraId="4884C95D" w14:textId="253405BD" w:rsidR="00A84F5B" w:rsidRDefault="00371C36">
      <w:pPr>
        <w:numPr>
          <w:ilvl w:val="0"/>
          <w:numId w:val="7"/>
        </w:numPr>
      </w:pPr>
      <w:r>
        <w:t xml:space="preserve">Move </w:t>
      </w:r>
      <w:r w:rsidR="00DF5FB1">
        <w:t>Performer</w:t>
      </w:r>
      <w:r w:rsidR="00A84F5B">
        <w:t xml:space="preserve"> </w:t>
      </w:r>
      <w:r>
        <w:t>to REF</w:t>
      </w:r>
      <w:r w:rsidR="00BA2607">
        <w:t>ramework</w:t>
      </w:r>
      <w:r w:rsidR="00A84F5B">
        <w:t xml:space="preserve"> for better allround exception handling and logging</w:t>
      </w:r>
    </w:p>
    <w:p w14:paraId="5BF1D62F" w14:textId="5EF5D05D" w:rsidR="00FB5885" w:rsidRDefault="008F2DC8" w:rsidP="00FB5885">
      <w:pPr>
        <w:numPr>
          <w:ilvl w:val="0"/>
          <w:numId w:val="7"/>
        </w:numPr>
        <w:rPr>
          <w:lang w:val="en-US"/>
        </w:rPr>
      </w:pPr>
      <w:r>
        <w:rPr>
          <w:lang w:val="en-US"/>
        </w:rPr>
        <w:t xml:space="preserve">Local config file </w:t>
      </w:r>
      <w:r w:rsidR="00FB5885" w:rsidRPr="00FB5885">
        <w:rPr>
          <w:lang w:val="en-US"/>
        </w:rPr>
        <w:t xml:space="preserve">to store </w:t>
      </w:r>
      <w:r>
        <w:rPr>
          <w:lang w:val="en-US"/>
        </w:rPr>
        <w:t>Orchestrator asset and queue names</w:t>
      </w:r>
    </w:p>
    <w:p w14:paraId="17475D13" w14:textId="50346E49" w:rsidR="008F2DC8" w:rsidRPr="008F2DC8" w:rsidRDefault="008F2DC8" w:rsidP="00FB5885">
      <w:pPr>
        <w:numPr>
          <w:ilvl w:val="0"/>
          <w:numId w:val="7"/>
        </w:numPr>
        <w:rPr>
          <w:lang w:val="en-US"/>
        </w:rPr>
      </w:pPr>
      <w:r>
        <w:rPr>
          <w:lang w:val="en-US"/>
        </w:rPr>
        <w:t xml:space="preserve">With </w:t>
      </w:r>
      <w:r w:rsidRPr="00F71DB6">
        <w:t>BYO_scrapeBeerRecipe</w:t>
      </w:r>
      <w:r w:rsidRPr="000F3D9D">
        <w:t>.xaml</w:t>
      </w:r>
      <w:r>
        <w:t xml:space="preserve"> merge beer url and name into one in the out_beerRow array (=</w:t>
      </w:r>
      <w:proofErr w:type="gramStart"/>
      <w:r w:rsidRPr="008F2DC8">
        <w:t>HYPERLINK(</w:t>
      </w:r>
      <w:proofErr w:type="gramEnd"/>
      <w:r>
        <w:t>&lt;beer url&gt;</w:t>
      </w:r>
      <w:r w:rsidRPr="008F2DC8">
        <w:t>,</w:t>
      </w:r>
      <w:r>
        <w:t>&lt;beer name&gt;</w:t>
      </w:r>
      <w:r w:rsidRPr="008F2DC8">
        <w:t>)</w:t>
      </w:r>
      <w:r>
        <w:t>)</w:t>
      </w:r>
    </w:p>
    <w:p w14:paraId="0677BE7E" w14:textId="6FB9DB1B" w:rsidR="008F2DC8" w:rsidRPr="00F567F3" w:rsidRDefault="008F2DC8" w:rsidP="00FB5885">
      <w:pPr>
        <w:numPr>
          <w:ilvl w:val="0"/>
          <w:numId w:val="7"/>
        </w:numPr>
        <w:rPr>
          <w:lang w:val="en-US"/>
        </w:rPr>
      </w:pPr>
      <w:r>
        <w:t xml:space="preserve">Further divide </w:t>
      </w:r>
      <w:r w:rsidR="00F567F3">
        <w:t xml:space="preserve">a </w:t>
      </w:r>
      <w:r>
        <w:t>scraped beer recipe into parts of ‘Stats’, ‘Ingredients’, ‘Step by Step’ and ‘Other Instructions’</w:t>
      </w:r>
      <w:r w:rsidR="00F567F3">
        <w:t xml:space="preserve"> using regex or code</w:t>
      </w:r>
    </w:p>
    <w:p w14:paraId="481797FA" w14:textId="25CBE6B7" w:rsidR="00F567F3" w:rsidRDefault="00F567F3" w:rsidP="00FB5885">
      <w:pPr>
        <w:numPr>
          <w:ilvl w:val="0"/>
          <w:numId w:val="7"/>
        </w:numPr>
        <w:rPr>
          <w:lang w:val="en-US"/>
        </w:rPr>
      </w:pPr>
      <w:r>
        <w:lastRenderedPageBreak/>
        <w:t>Add code to clean up a scraped beer recipe if it contains partial mash instructions – should keep all-grain instructions</w:t>
      </w:r>
    </w:p>
    <w:p w14:paraId="5DE19E42" w14:textId="77777777" w:rsidR="009A4536" w:rsidRDefault="00650CDA">
      <w:pPr>
        <w:pStyle w:val="Heading2"/>
        <w:numPr>
          <w:ilvl w:val="0"/>
          <w:numId w:val="4"/>
        </w:numPr>
        <w:spacing w:before="200" w:after="0"/>
        <w:ind w:left="1440"/>
      </w:pPr>
      <w:bookmarkStart w:id="222" w:name="_qtg3tsjmu03s" w:colFirst="0" w:colLast="0"/>
      <w:bookmarkEnd w:id="222"/>
      <w:r>
        <w:t>Debugging Tips</w:t>
      </w:r>
    </w:p>
    <w:p w14:paraId="2B587C68" w14:textId="717B6CD8" w:rsidR="00F567F3" w:rsidRDefault="00F567F3">
      <w:pPr>
        <w:numPr>
          <w:ilvl w:val="0"/>
          <w:numId w:val="8"/>
        </w:numPr>
      </w:pPr>
      <w:r>
        <w:t>BYO_login.xaml waits default 30 secs when user is not logged in because it waits to find the “My account” element. Hard-code this shorter to avoid this wait when testing.</w:t>
      </w:r>
    </w:p>
    <w:p w14:paraId="07A6D063" w14:textId="571C66FF" w:rsidR="00F567F3" w:rsidRDefault="00F567F3" w:rsidP="00F567F3">
      <w:pPr>
        <w:numPr>
          <w:ilvl w:val="0"/>
          <w:numId w:val="8"/>
        </w:numPr>
      </w:pPr>
      <w:r>
        <w:t xml:space="preserve">BYO_loadBeerCards.xaml hovers over auto-load element which does not always show up and so loading freezes. This seems to have been resolved by sending </w:t>
      </w:r>
      <w:r w:rsidRPr="00F567F3">
        <w:t>a PgUp+Down hotkey command to "shake" the page a bit</w:t>
      </w:r>
    </w:p>
    <w:p w14:paraId="5DE19E43" w14:textId="7F2344D7" w:rsidR="009A4536" w:rsidRDefault="00662FAB">
      <w:pPr>
        <w:numPr>
          <w:ilvl w:val="0"/>
          <w:numId w:val="8"/>
        </w:numPr>
      </w:pPr>
      <w:r>
        <w:t>Had a temporary test.xaml workflow and tried smaller parts out during development to identify errors in the initial workflow parts</w:t>
      </w:r>
      <w:r w:rsidR="009E7860">
        <w:t xml:space="preserve">, </w:t>
      </w:r>
      <w:proofErr w:type="gramStart"/>
      <w:r w:rsidR="009E7860">
        <w:t>e.g.</w:t>
      </w:r>
      <w:proofErr w:type="gramEnd"/>
      <w:r w:rsidR="009E7860">
        <w:t xml:space="preserve"> experimented with Browser instances to enable correct catching and closing of </w:t>
      </w:r>
      <w:r w:rsidR="00F567F3">
        <w:t>BYO</w:t>
      </w:r>
      <w:r w:rsidR="009E7860">
        <w:t xml:space="preserve"> browsers in a While loop instead of hard-coding a delay to avoid re-catching an already closed window</w:t>
      </w:r>
    </w:p>
    <w:p w14:paraId="4B8FF017" w14:textId="1423C73A" w:rsidR="00662FAB" w:rsidRDefault="00F567F3">
      <w:pPr>
        <w:numPr>
          <w:ilvl w:val="0"/>
          <w:numId w:val="8"/>
        </w:numPr>
      </w:pPr>
      <w:r>
        <w:t>Stored</w:t>
      </w:r>
      <w:r w:rsidR="00662FAB">
        <w:t xml:space="preserve"> credentials </w:t>
      </w:r>
      <w:r>
        <w:t xml:space="preserve">in Orchestrator from the start </w:t>
      </w:r>
      <w:r w:rsidR="00662FAB">
        <w:t xml:space="preserve">to </w:t>
      </w:r>
      <w:r>
        <w:t>avoid hard-coding them in and finding and replacing those afterwards</w:t>
      </w:r>
    </w:p>
    <w:p w14:paraId="6952D948" w14:textId="4844E21B" w:rsidR="00F44A13" w:rsidRDefault="00662FAB" w:rsidP="00F567F3">
      <w:pPr>
        <w:numPr>
          <w:ilvl w:val="0"/>
          <w:numId w:val="8"/>
        </w:numPr>
      </w:pPr>
      <w:r>
        <w:t xml:space="preserve">Added temporary logging in the workflow files to state when certain places </w:t>
      </w:r>
      <w:r w:rsidR="00F567F3">
        <w:t>completed successfully</w:t>
      </w:r>
    </w:p>
    <w:p w14:paraId="5DE19E44" w14:textId="77777777" w:rsidR="009A4536" w:rsidRDefault="00650CDA">
      <w:pPr>
        <w:pStyle w:val="Heading2"/>
        <w:numPr>
          <w:ilvl w:val="0"/>
          <w:numId w:val="4"/>
        </w:numPr>
        <w:spacing w:before="200" w:after="0"/>
        <w:ind w:left="1440"/>
      </w:pPr>
      <w:bookmarkStart w:id="223" w:name="_zgfonke2bma" w:colFirst="0" w:colLast="0"/>
      <w:bookmarkEnd w:id="223"/>
      <w:r>
        <w:t>Other Remarks</w:t>
      </w:r>
    </w:p>
    <w:p w14:paraId="1510C3C5" w14:textId="264066A4" w:rsidR="00F42812" w:rsidRDefault="00F42812">
      <w:pPr>
        <w:numPr>
          <w:ilvl w:val="0"/>
          <w:numId w:val="5"/>
        </w:numPr>
      </w:pPr>
      <w:r>
        <w:t xml:space="preserve">Errors occur when loading the project saying </w:t>
      </w:r>
      <w:r w:rsidRPr="00F42812">
        <w:rPr>
          <w:i/>
          <w:iCs/>
        </w:rPr>
        <w:t>Failed to load assembly:</w:t>
      </w:r>
    </w:p>
    <w:p w14:paraId="5DE19E45" w14:textId="6A16AC42" w:rsidR="009A4536" w:rsidRDefault="00F42812" w:rsidP="00F42812">
      <w:pPr>
        <w:numPr>
          <w:ilvl w:val="1"/>
          <w:numId w:val="5"/>
        </w:numPr>
      </w:pPr>
      <w:r>
        <w:t>\</w:t>
      </w:r>
      <w:r w:rsidRPr="00F42812">
        <w:t>.nuget\packages\microsoft.aspnetcore.connections.abstractions/3.1.6\lib/netstandard2.0/Microsoft.AspNetCore.Connections.Abstractions.dll</w:t>
      </w:r>
    </w:p>
    <w:p w14:paraId="05A38466" w14:textId="02DB4595" w:rsidR="00F42812" w:rsidRDefault="00F42812" w:rsidP="00F42812">
      <w:pPr>
        <w:numPr>
          <w:ilvl w:val="1"/>
          <w:numId w:val="5"/>
        </w:numPr>
      </w:pPr>
      <w:r w:rsidRPr="00F42812">
        <w:t>\.nuget\packages\microsoft.aspnetcore.http.connections.client/3.1.6\lib/netstandard2.0/Microsoft.AspNetCore.Http.Connections.Client.dll</w:t>
      </w:r>
    </w:p>
    <w:p w14:paraId="3109244B" w14:textId="4FC07120" w:rsidR="00F42812" w:rsidRPr="004B2AD1" w:rsidRDefault="00F42812" w:rsidP="00F42812">
      <w:pPr>
        <w:numPr>
          <w:ilvl w:val="1"/>
          <w:numId w:val="5"/>
        </w:numPr>
        <w:rPr>
          <w:lang w:val="da-DK"/>
        </w:rPr>
      </w:pPr>
      <w:r w:rsidRPr="004B2AD1">
        <w:rPr>
          <w:lang w:val="da-DK"/>
        </w:rPr>
        <w:t>\.nuget\packages\system.text.json/4.7.2\lib/net461/System.Text.Json.dll</w:t>
      </w:r>
    </w:p>
    <w:p w14:paraId="24C0BFE1" w14:textId="3B25D495" w:rsidR="004B2AD1" w:rsidRDefault="004B2AD1" w:rsidP="004B2AD1">
      <w:pPr>
        <w:numPr>
          <w:ilvl w:val="0"/>
          <w:numId w:val="5"/>
        </w:numPr>
        <w:rPr>
          <w:lang w:val="en-US"/>
        </w:rPr>
      </w:pPr>
      <w:r w:rsidRPr="004B2AD1">
        <w:rPr>
          <w:lang w:val="en-US"/>
        </w:rPr>
        <w:t>Nu</w:t>
      </w:r>
      <w:r>
        <w:rPr>
          <w:lang w:val="en-US"/>
        </w:rPr>
        <w:t>merous e</w:t>
      </w:r>
      <w:r w:rsidRPr="004B2AD1">
        <w:rPr>
          <w:lang w:val="en-US"/>
        </w:rPr>
        <w:t>rrors occur when using t</w:t>
      </w:r>
      <w:r>
        <w:rPr>
          <w:lang w:val="en-US"/>
        </w:rPr>
        <w:t>he Analyze File feature in UiPath Studio</w:t>
      </w:r>
    </w:p>
    <w:p w14:paraId="6195E871" w14:textId="464DA4FA" w:rsidR="004B2AD1" w:rsidRPr="004B2AD1" w:rsidRDefault="004B2AD1" w:rsidP="004B2AD1">
      <w:pPr>
        <w:numPr>
          <w:ilvl w:val="0"/>
          <w:numId w:val="5"/>
        </w:numPr>
        <w:rPr>
          <w:lang w:val="en-US"/>
        </w:rPr>
      </w:pPr>
      <w:r>
        <w:rPr>
          <w:lang w:val="en-US"/>
        </w:rPr>
        <w:t>Possible cause of above errors: Related to incompatible activity packages (</w:t>
      </w:r>
      <w:proofErr w:type="gramStart"/>
      <w:r>
        <w:rPr>
          <w:lang w:val="en-US"/>
        </w:rPr>
        <w:t>i.e.</w:t>
      </w:r>
      <w:proofErr w:type="gramEnd"/>
      <w:r>
        <w:rPr>
          <w:lang w:val="en-US"/>
        </w:rPr>
        <w:t xml:space="preserve"> higher package revision than what is compatible with UiPath Studio 2019.10.5)?</w:t>
      </w:r>
    </w:p>
    <w:p w14:paraId="5DE19E46" w14:textId="77777777" w:rsidR="009A4536" w:rsidRDefault="00650CDA">
      <w:pPr>
        <w:pStyle w:val="Heading1"/>
        <w:numPr>
          <w:ilvl w:val="0"/>
          <w:numId w:val="1"/>
        </w:numPr>
        <w:spacing w:before="200"/>
      </w:pPr>
      <w:bookmarkStart w:id="224" w:name="_qba241jo7cu2" w:colFirst="0" w:colLast="0"/>
      <w:bookmarkEnd w:id="224"/>
      <w:r>
        <w:t>Post UAT Specifications</w:t>
      </w:r>
    </w:p>
    <w:p w14:paraId="5DE19E47" w14:textId="6C79FE4B" w:rsidR="009A4536" w:rsidRDefault="00650CDA">
      <w:pPr>
        <w:numPr>
          <w:ilvl w:val="0"/>
          <w:numId w:val="3"/>
        </w:numPr>
      </w:pPr>
      <w:r>
        <w:t xml:space="preserve">Average duration per transaction (varies depending on the Test environment): </w:t>
      </w:r>
      <w:r w:rsidR="001E78D5">
        <w:t>Dispatcher takes ~6 minutes to load and scan ~1100 beer cards where majority of time is spent loading beer cards on the page. Performer takes 2-5 seconds to scrape one beer recipe which amounts to about 1½ hours to scrape all current ~1100 beer recipes on byo.com.</w:t>
      </w:r>
    </w:p>
    <w:p w14:paraId="5DE19E48" w14:textId="32960958" w:rsidR="009A4536" w:rsidRDefault="00650CDA">
      <w:pPr>
        <w:numPr>
          <w:ilvl w:val="0"/>
          <w:numId w:val="3"/>
        </w:numPr>
      </w:pPr>
      <w:r>
        <w:t>Recommended number of robots for the specified volumes:</w:t>
      </w:r>
      <w:r w:rsidR="00E25DC6">
        <w:t xml:space="preserve"> 1</w:t>
      </w:r>
    </w:p>
    <w:p w14:paraId="5DE19E49" w14:textId="04B4D0D5" w:rsidR="009A4536" w:rsidRDefault="00650CDA">
      <w:pPr>
        <w:numPr>
          <w:ilvl w:val="0"/>
          <w:numId w:val="3"/>
        </w:numPr>
        <w:spacing w:after="200"/>
      </w:pPr>
      <w:r>
        <w:t>Specified schedule:</w:t>
      </w:r>
      <w:r w:rsidR="00E25DC6">
        <w:t xml:space="preserve"> </w:t>
      </w:r>
      <w:r w:rsidR="001E78D5">
        <w:t xml:space="preserve">Whenever you feel like brewing something new </w:t>
      </w:r>
      <w:r w:rsidR="001E78D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DE19E4A" w14:textId="77777777" w:rsidR="009A4536" w:rsidRDefault="00650CDA">
      <w:pPr>
        <w:pStyle w:val="Heading1"/>
        <w:numPr>
          <w:ilvl w:val="0"/>
          <w:numId w:val="1"/>
        </w:numPr>
        <w:spacing w:before="200"/>
      </w:pPr>
      <w:bookmarkStart w:id="225" w:name="_go2cr78yd0pl" w:colFirst="0" w:colLast="0"/>
      <w:bookmarkEnd w:id="225"/>
      <w:r>
        <w:t>Glossary</w:t>
      </w:r>
    </w:p>
    <w:p w14:paraId="5DE19E4B" w14:textId="77777777" w:rsidR="009A4536" w:rsidRDefault="00650CDA">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5DE19E4C" w14:textId="77777777" w:rsidR="009A4536" w:rsidRDefault="00650CDA">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DE19E4D" w14:textId="77777777" w:rsidR="009A4536" w:rsidRDefault="00650CDA">
      <w:pPr>
        <w:numPr>
          <w:ilvl w:val="0"/>
          <w:numId w:val="10"/>
        </w:numPr>
        <w:spacing w:line="259" w:lineRule="auto"/>
      </w:pPr>
      <w:r>
        <w:rPr>
          <w:rFonts w:ascii="Calibri" w:eastAsia="Calibri" w:hAnsi="Calibri" w:cs="Calibri"/>
          <w:b/>
        </w:rPr>
        <w:lastRenderedPageBreak/>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DE19E4E" w14:textId="77777777" w:rsidR="009A4536" w:rsidRDefault="00650CDA">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5DE19E4F" w14:textId="77777777" w:rsidR="009A4536" w:rsidRDefault="00650CDA">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5DE19E50" w14:textId="77777777" w:rsidR="009A4536" w:rsidRDefault="00650CDA">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5DE19E51" w14:textId="77777777" w:rsidR="009A4536" w:rsidRDefault="00650CDA">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5DE19E52" w14:textId="77777777" w:rsidR="009A4536" w:rsidRDefault="00650CDA">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5DE19E53" w14:textId="77777777" w:rsidR="009A4536" w:rsidRDefault="00650CDA">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5DE19E54" w14:textId="77777777" w:rsidR="009A4536" w:rsidRDefault="00650CDA">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5DE19E55" w14:textId="77777777" w:rsidR="009A4536" w:rsidRDefault="00650CDA">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9A4536">
      <w:footerReference w:type="default" r:id="rId13"/>
      <w:footerReference w:type="first" r:id="rId14"/>
      <w:pgSz w:w="12240" w:h="15840"/>
      <w:pgMar w:top="720" w:right="720" w:bottom="720" w:left="72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19E60" w14:textId="77777777" w:rsidR="00513021" w:rsidRDefault="00513021">
      <w:pPr>
        <w:spacing w:line="240" w:lineRule="auto"/>
      </w:pPr>
      <w:r>
        <w:separator/>
      </w:r>
    </w:p>
  </w:endnote>
  <w:endnote w:type="continuationSeparator" w:id="0">
    <w:p w14:paraId="5DE19E62" w14:textId="77777777" w:rsidR="00513021" w:rsidRDefault="005130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Calibri"/>
    <w:charset w:val="00"/>
    <w:family w:val="auto"/>
    <w:pitch w:val="default"/>
  </w:font>
  <w:font w:name="Roboto Condensed">
    <w:altName w:val="Arial"/>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19E5A" w14:textId="7C808DE7" w:rsidR="00513021" w:rsidRDefault="00513021">
    <w:pPr>
      <w:jc w:val="right"/>
      <w:rPr>
        <w:color w:val="B7B7B7"/>
        <w:sz w:val="12"/>
        <w:szCs w:val="12"/>
      </w:rPr>
    </w:pPr>
    <w:r>
      <w:fldChar w:fldCharType="begin"/>
    </w:r>
    <w:r>
      <w:instrText>PAGE</w:instrText>
    </w:r>
    <w:r>
      <w:fldChar w:fldCharType="separate"/>
    </w:r>
    <w:r>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19E5B" w14:textId="77777777" w:rsidR="00513021" w:rsidRDefault="00513021">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19E5C" w14:textId="77777777" w:rsidR="00513021" w:rsidRDefault="00513021">
      <w:pPr>
        <w:spacing w:line="240" w:lineRule="auto"/>
      </w:pPr>
      <w:r>
        <w:separator/>
      </w:r>
    </w:p>
  </w:footnote>
  <w:footnote w:type="continuationSeparator" w:id="0">
    <w:p w14:paraId="5DE19E5E" w14:textId="77777777" w:rsidR="00513021" w:rsidRDefault="005130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70E1"/>
    <w:multiLevelType w:val="hybridMultilevel"/>
    <w:tmpl w:val="7878FF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3F2329"/>
    <w:multiLevelType w:val="multilevel"/>
    <w:tmpl w:val="36248C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7D608A"/>
    <w:multiLevelType w:val="hybridMultilevel"/>
    <w:tmpl w:val="B33A2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9520C51"/>
    <w:multiLevelType w:val="multilevel"/>
    <w:tmpl w:val="4D16D0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B2C2D3F"/>
    <w:multiLevelType w:val="hybridMultilevel"/>
    <w:tmpl w:val="11125C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235564"/>
    <w:multiLevelType w:val="multilevel"/>
    <w:tmpl w:val="46049030"/>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6" w15:restartNumberingAfterBreak="0">
    <w:nsid w:val="25375E1F"/>
    <w:multiLevelType w:val="hybridMultilevel"/>
    <w:tmpl w:val="150A8ED0"/>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2EFF20F2"/>
    <w:multiLevelType w:val="multilevel"/>
    <w:tmpl w:val="299A49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AC2A60"/>
    <w:multiLevelType w:val="multilevel"/>
    <w:tmpl w:val="C864253A"/>
    <w:lvl w:ilvl="0">
      <w:start w:val="1"/>
      <w:numFmt w:val="decimal"/>
      <w:lvlText w:val="%1."/>
      <w:lvlJc w:val="left"/>
      <w:pPr>
        <w:ind w:left="720" w:hanging="360"/>
      </w:pPr>
      <w:rPr>
        <w:u w:val="none"/>
        <w:lang w:val="en-US"/>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492200"/>
    <w:multiLevelType w:val="multilevel"/>
    <w:tmpl w:val="C9DEEAA2"/>
    <w:lvl w:ilvl="0">
      <w:start w:val="1"/>
      <w:numFmt w:val="upperRoman"/>
      <w:lvlText w:val="%1."/>
      <w:lvlJc w:val="right"/>
      <w:pPr>
        <w:ind w:left="720" w:hanging="360"/>
      </w:pPr>
      <w:rPr>
        <w:u w:val="none"/>
        <w:lang w:val="en-US"/>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D93A3D"/>
    <w:multiLevelType w:val="multilevel"/>
    <w:tmpl w:val="D32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2D2970"/>
    <w:multiLevelType w:val="hybridMultilevel"/>
    <w:tmpl w:val="F3386D68"/>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2" w15:restartNumberingAfterBreak="0">
    <w:nsid w:val="498664CA"/>
    <w:multiLevelType w:val="multilevel"/>
    <w:tmpl w:val="E182DFC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15:restartNumberingAfterBreak="0">
    <w:nsid w:val="4A0F649C"/>
    <w:multiLevelType w:val="hybridMultilevel"/>
    <w:tmpl w:val="E0524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A206EA8"/>
    <w:multiLevelType w:val="hybridMultilevel"/>
    <w:tmpl w:val="88B8979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5" w15:restartNumberingAfterBreak="0">
    <w:nsid w:val="52694F92"/>
    <w:multiLevelType w:val="multilevel"/>
    <w:tmpl w:val="AC4EC9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4DD6E25"/>
    <w:multiLevelType w:val="hybridMultilevel"/>
    <w:tmpl w:val="C83637EA"/>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B0F1B65"/>
    <w:multiLevelType w:val="multilevel"/>
    <w:tmpl w:val="6A328F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6A017D88"/>
    <w:multiLevelType w:val="hybridMultilevel"/>
    <w:tmpl w:val="6694A6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0CF01D4"/>
    <w:multiLevelType w:val="multilevel"/>
    <w:tmpl w:val="8FBA7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35022E8"/>
    <w:multiLevelType w:val="hybridMultilevel"/>
    <w:tmpl w:val="C44C4A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85A5D34"/>
    <w:multiLevelType w:val="multilevel"/>
    <w:tmpl w:val="C25AA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1"/>
  </w:num>
  <w:num w:numId="3">
    <w:abstractNumId w:val="19"/>
  </w:num>
  <w:num w:numId="4">
    <w:abstractNumId w:val="8"/>
  </w:num>
  <w:num w:numId="5">
    <w:abstractNumId w:val="15"/>
  </w:num>
  <w:num w:numId="6">
    <w:abstractNumId w:val="7"/>
  </w:num>
  <w:num w:numId="7">
    <w:abstractNumId w:val="17"/>
  </w:num>
  <w:num w:numId="8">
    <w:abstractNumId w:val="3"/>
  </w:num>
  <w:num w:numId="9">
    <w:abstractNumId w:val="12"/>
  </w:num>
  <w:num w:numId="10">
    <w:abstractNumId w:val="10"/>
  </w:num>
  <w:num w:numId="11">
    <w:abstractNumId w:val="5"/>
  </w:num>
  <w:num w:numId="12">
    <w:abstractNumId w:val="1"/>
  </w:num>
  <w:num w:numId="13">
    <w:abstractNumId w:val="13"/>
  </w:num>
  <w:num w:numId="14">
    <w:abstractNumId w:val="20"/>
  </w:num>
  <w:num w:numId="15">
    <w:abstractNumId w:val="0"/>
  </w:num>
  <w:num w:numId="16">
    <w:abstractNumId w:val="18"/>
  </w:num>
  <w:num w:numId="17">
    <w:abstractNumId w:val="4"/>
  </w:num>
  <w:num w:numId="18">
    <w:abstractNumId w:val="16"/>
  </w:num>
  <w:num w:numId="19">
    <w:abstractNumId w:val="14"/>
  </w:num>
  <w:num w:numId="20">
    <w:abstractNumId w:val="6"/>
  </w:num>
  <w:num w:numId="21">
    <w:abstractNumId w:val="11"/>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 Hunsballe">
    <w15:presenceInfo w15:providerId="Windows Live" w15:userId="5f5ce11ee6f18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536"/>
    <w:rsid w:val="00001568"/>
    <w:rsid w:val="0001678A"/>
    <w:rsid w:val="00082275"/>
    <w:rsid w:val="000D0941"/>
    <w:rsid w:val="000E3C91"/>
    <w:rsid w:val="000E521F"/>
    <w:rsid w:val="000F3D9D"/>
    <w:rsid w:val="000F500A"/>
    <w:rsid w:val="00106374"/>
    <w:rsid w:val="00111EAB"/>
    <w:rsid w:val="00122AED"/>
    <w:rsid w:val="00151D9A"/>
    <w:rsid w:val="00190C34"/>
    <w:rsid w:val="001D2386"/>
    <w:rsid w:val="001E78D5"/>
    <w:rsid w:val="002328A8"/>
    <w:rsid w:val="00255123"/>
    <w:rsid w:val="00265ADB"/>
    <w:rsid w:val="00274806"/>
    <w:rsid w:val="00284179"/>
    <w:rsid w:val="0028703E"/>
    <w:rsid w:val="002A16C3"/>
    <w:rsid w:val="002A6E29"/>
    <w:rsid w:val="002D576D"/>
    <w:rsid w:val="00371C36"/>
    <w:rsid w:val="00395CE1"/>
    <w:rsid w:val="003C2756"/>
    <w:rsid w:val="00493C9C"/>
    <w:rsid w:val="004B2AD1"/>
    <w:rsid w:val="004C64C0"/>
    <w:rsid w:val="004E1A3E"/>
    <w:rsid w:val="00513021"/>
    <w:rsid w:val="00526FE2"/>
    <w:rsid w:val="005474D5"/>
    <w:rsid w:val="00580F8D"/>
    <w:rsid w:val="00586B38"/>
    <w:rsid w:val="005956D5"/>
    <w:rsid w:val="0059731B"/>
    <w:rsid w:val="005A2CE4"/>
    <w:rsid w:val="005F0C1F"/>
    <w:rsid w:val="00612BBE"/>
    <w:rsid w:val="00644E94"/>
    <w:rsid w:val="00650CDA"/>
    <w:rsid w:val="00653C4B"/>
    <w:rsid w:val="00662FAB"/>
    <w:rsid w:val="006A53C1"/>
    <w:rsid w:val="00741A36"/>
    <w:rsid w:val="00761C83"/>
    <w:rsid w:val="007876EC"/>
    <w:rsid w:val="00790B97"/>
    <w:rsid w:val="007C170D"/>
    <w:rsid w:val="007E67A0"/>
    <w:rsid w:val="00826E1B"/>
    <w:rsid w:val="008564E0"/>
    <w:rsid w:val="008903E9"/>
    <w:rsid w:val="008A06E4"/>
    <w:rsid w:val="008C7826"/>
    <w:rsid w:val="008E52DC"/>
    <w:rsid w:val="008F2DC8"/>
    <w:rsid w:val="00906AAB"/>
    <w:rsid w:val="00971346"/>
    <w:rsid w:val="009A4536"/>
    <w:rsid w:val="009C1EEB"/>
    <w:rsid w:val="009C736E"/>
    <w:rsid w:val="009C7DE6"/>
    <w:rsid w:val="009D074F"/>
    <w:rsid w:val="009D45E8"/>
    <w:rsid w:val="009E7860"/>
    <w:rsid w:val="00A3118F"/>
    <w:rsid w:val="00A312F8"/>
    <w:rsid w:val="00A56790"/>
    <w:rsid w:val="00A75B0C"/>
    <w:rsid w:val="00A84F5B"/>
    <w:rsid w:val="00A87981"/>
    <w:rsid w:val="00AA3815"/>
    <w:rsid w:val="00AD6247"/>
    <w:rsid w:val="00AE4B89"/>
    <w:rsid w:val="00AF274D"/>
    <w:rsid w:val="00B05A4E"/>
    <w:rsid w:val="00B320B7"/>
    <w:rsid w:val="00B51282"/>
    <w:rsid w:val="00B703CF"/>
    <w:rsid w:val="00B736C7"/>
    <w:rsid w:val="00B95240"/>
    <w:rsid w:val="00BA2607"/>
    <w:rsid w:val="00C47596"/>
    <w:rsid w:val="00C53C8D"/>
    <w:rsid w:val="00C70E00"/>
    <w:rsid w:val="00C92D7A"/>
    <w:rsid w:val="00CC0789"/>
    <w:rsid w:val="00CD4836"/>
    <w:rsid w:val="00D3437B"/>
    <w:rsid w:val="00D657BC"/>
    <w:rsid w:val="00D75E95"/>
    <w:rsid w:val="00D95FF3"/>
    <w:rsid w:val="00DD3ACC"/>
    <w:rsid w:val="00DF5FB1"/>
    <w:rsid w:val="00E106A5"/>
    <w:rsid w:val="00E14504"/>
    <w:rsid w:val="00E25DC6"/>
    <w:rsid w:val="00E2616C"/>
    <w:rsid w:val="00E672B1"/>
    <w:rsid w:val="00EB594A"/>
    <w:rsid w:val="00EC26FD"/>
    <w:rsid w:val="00ED116F"/>
    <w:rsid w:val="00EF5F84"/>
    <w:rsid w:val="00F226A8"/>
    <w:rsid w:val="00F42812"/>
    <w:rsid w:val="00F44A13"/>
    <w:rsid w:val="00F567F3"/>
    <w:rsid w:val="00F71DB6"/>
    <w:rsid w:val="00FB5885"/>
    <w:rsid w:val="00FC13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9CCE"/>
  <w15:docId w15:val="{E1678D11-D883-46F7-966D-AED9A173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F5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68009">
      <w:bodyDiv w:val="1"/>
      <w:marLeft w:val="0"/>
      <w:marRight w:val="0"/>
      <w:marTop w:val="0"/>
      <w:marBottom w:val="0"/>
      <w:divBdr>
        <w:top w:val="none" w:sz="0" w:space="0" w:color="auto"/>
        <w:left w:val="none" w:sz="0" w:space="0" w:color="auto"/>
        <w:bottom w:val="none" w:sz="0" w:space="0" w:color="auto"/>
        <w:right w:val="none" w:sz="0" w:space="0" w:color="auto"/>
      </w:divBdr>
    </w:div>
    <w:div w:id="231163751">
      <w:bodyDiv w:val="1"/>
      <w:marLeft w:val="0"/>
      <w:marRight w:val="0"/>
      <w:marTop w:val="0"/>
      <w:marBottom w:val="0"/>
      <w:divBdr>
        <w:top w:val="none" w:sz="0" w:space="0" w:color="auto"/>
        <w:left w:val="none" w:sz="0" w:space="0" w:color="auto"/>
        <w:bottom w:val="none" w:sz="0" w:space="0" w:color="auto"/>
        <w:right w:val="none" w:sz="0" w:space="0" w:color="auto"/>
      </w:divBdr>
    </w:div>
    <w:div w:id="294481597">
      <w:bodyDiv w:val="1"/>
      <w:marLeft w:val="0"/>
      <w:marRight w:val="0"/>
      <w:marTop w:val="0"/>
      <w:marBottom w:val="0"/>
      <w:divBdr>
        <w:top w:val="none" w:sz="0" w:space="0" w:color="auto"/>
        <w:left w:val="none" w:sz="0" w:space="0" w:color="auto"/>
        <w:bottom w:val="none" w:sz="0" w:space="0" w:color="auto"/>
        <w:right w:val="none" w:sz="0" w:space="0" w:color="auto"/>
      </w:divBdr>
    </w:div>
    <w:div w:id="352851467">
      <w:bodyDiv w:val="1"/>
      <w:marLeft w:val="0"/>
      <w:marRight w:val="0"/>
      <w:marTop w:val="0"/>
      <w:marBottom w:val="0"/>
      <w:divBdr>
        <w:top w:val="none" w:sz="0" w:space="0" w:color="auto"/>
        <w:left w:val="none" w:sz="0" w:space="0" w:color="auto"/>
        <w:bottom w:val="none" w:sz="0" w:space="0" w:color="auto"/>
        <w:right w:val="none" w:sz="0" w:space="0" w:color="auto"/>
      </w:divBdr>
    </w:div>
    <w:div w:id="367534150">
      <w:bodyDiv w:val="1"/>
      <w:marLeft w:val="0"/>
      <w:marRight w:val="0"/>
      <w:marTop w:val="0"/>
      <w:marBottom w:val="0"/>
      <w:divBdr>
        <w:top w:val="none" w:sz="0" w:space="0" w:color="auto"/>
        <w:left w:val="none" w:sz="0" w:space="0" w:color="auto"/>
        <w:bottom w:val="none" w:sz="0" w:space="0" w:color="auto"/>
        <w:right w:val="none" w:sz="0" w:space="0" w:color="auto"/>
      </w:divBdr>
    </w:div>
    <w:div w:id="421923364">
      <w:bodyDiv w:val="1"/>
      <w:marLeft w:val="0"/>
      <w:marRight w:val="0"/>
      <w:marTop w:val="0"/>
      <w:marBottom w:val="0"/>
      <w:divBdr>
        <w:top w:val="none" w:sz="0" w:space="0" w:color="auto"/>
        <w:left w:val="none" w:sz="0" w:space="0" w:color="auto"/>
        <w:bottom w:val="none" w:sz="0" w:space="0" w:color="auto"/>
        <w:right w:val="none" w:sz="0" w:space="0" w:color="auto"/>
      </w:divBdr>
    </w:div>
    <w:div w:id="482353072">
      <w:bodyDiv w:val="1"/>
      <w:marLeft w:val="0"/>
      <w:marRight w:val="0"/>
      <w:marTop w:val="0"/>
      <w:marBottom w:val="0"/>
      <w:divBdr>
        <w:top w:val="none" w:sz="0" w:space="0" w:color="auto"/>
        <w:left w:val="none" w:sz="0" w:space="0" w:color="auto"/>
        <w:bottom w:val="none" w:sz="0" w:space="0" w:color="auto"/>
        <w:right w:val="none" w:sz="0" w:space="0" w:color="auto"/>
      </w:divBdr>
    </w:div>
    <w:div w:id="514851820">
      <w:bodyDiv w:val="1"/>
      <w:marLeft w:val="0"/>
      <w:marRight w:val="0"/>
      <w:marTop w:val="0"/>
      <w:marBottom w:val="0"/>
      <w:divBdr>
        <w:top w:val="none" w:sz="0" w:space="0" w:color="auto"/>
        <w:left w:val="none" w:sz="0" w:space="0" w:color="auto"/>
        <w:bottom w:val="none" w:sz="0" w:space="0" w:color="auto"/>
        <w:right w:val="none" w:sz="0" w:space="0" w:color="auto"/>
      </w:divBdr>
    </w:div>
    <w:div w:id="756244185">
      <w:bodyDiv w:val="1"/>
      <w:marLeft w:val="0"/>
      <w:marRight w:val="0"/>
      <w:marTop w:val="0"/>
      <w:marBottom w:val="0"/>
      <w:divBdr>
        <w:top w:val="none" w:sz="0" w:space="0" w:color="auto"/>
        <w:left w:val="none" w:sz="0" w:space="0" w:color="auto"/>
        <w:bottom w:val="none" w:sz="0" w:space="0" w:color="auto"/>
        <w:right w:val="none" w:sz="0" w:space="0" w:color="auto"/>
      </w:divBdr>
    </w:div>
    <w:div w:id="1124663817">
      <w:bodyDiv w:val="1"/>
      <w:marLeft w:val="0"/>
      <w:marRight w:val="0"/>
      <w:marTop w:val="0"/>
      <w:marBottom w:val="0"/>
      <w:divBdr>
        <w:top w:val="none" w:sz="0" w:space="0" w:color="auto"/>
        <w:left w:val="none" w:sz="0" w:space="0" w:color="auto"/>
        <w:bottom w:val="none" w:sz="0" w:space="0" w:color="auto"/>
        <w:right w:val="none" w:sz="0" w:space="0" w:color="auto"/>
      </w:divBdr>
    </w:div>
    <w:div w:id="1323584825">
      <w:bodyDiv w:val="1"/>
      <w:marLeft w:val="0"/>
      <w:marRight w:val="0"/>
      <w:marTop w:val="0"/>
      <w:marBottom w:val="0"/>
      <w:divBdr>
        <w:top w:val="none" w:sz="0" w:space="0" w:color="auto"/>
        <w:left w:val="none" w:sz="0" w:space="0" w:color="auto"/>
        <w:bottom w:val="none" w:sz="0" w:space="0" w:color="auto"/>
        <w:right w:val="none" w:sz="0" w:space="0" w:color="auto"/>
      </w:divBdr>
    </w:div>
    <w:div w:id="1410008207">
      <w:bodyDiv w:val="1"/>
      <w:marLeft w:val="0"/>
      <w:marRight w:val="0"/>
      <w:marTop w:val="0"/>
      <w:marBottom w:val="0"/>
      <w:divBdr>
        <w:top w:val="none" w:sz="0" w:space="0" w:color="auto"/>
        <w:left w:val="none" w:sz="0" w:space="0" w:color="auto"/>
        <w:bottom w:val="none" w:sz="0" w:space="0" w:color="auto"/>
        <w:right w:val="none" w:sz="0" w:space="0" w:color="auto"/>
      </w:divBdr>
    </w:div>
    <w:div w:id="1640721482">
      <w:bodyDiv w:val="1"/>
      <w:marLeft w:val="0"/>
      <w:marRight w:val="0"/>
      <w:marTop w:val="0"/>
      <w:marBottom w:val="0"/>
      <w:divBdr>
        <w:top w:val="none" w:sz="0" w:space="0" w:color="auto"/>
        <w:left w:val="none" w:sz="0" w:space="0" w:color="auto"/>
        <w:bottom w:val="none" w:sz="0" w:space="0" w:color="auto"/>
        <w:right w:val="none" w:sz="0" w:space="0" w:color="auto"/>
      </w:divBdr>
    </w:div>
    <w:div w:id="1694262429">
      <w:bodyDiv w:val="1"/>
      <w:marLeft w:val="0"/>
      <w:marRight w:val="0"/>
      <w:marTop w:val="0"/>
      <w:marBottom w:val="0"/>
      <w:divBdr>
        <w:top w:val="none" w:sz="0" w:space="0" w:color="auto"/>
        <w:left w:val="none" w:sz="0" w:space="0" w:color="auto"/>
        <w:bottom w:val="none" w:sz="0" w:space="0" w:color="auto"/>
        <w:right w:val="none" w:sz="0" w:space="0" w:color="auto"/>
      </w:divBdr>
    </w:div>
    <w:div w:id="1811896761">
      <w:bodyDiv w:val="1"/>
      <w:marLeft w:val="0"/>
      <w:marRight w:val="0"/>
      <w:marTop w:val="0"/>
      <w:marBottom w:val="0"/>
      <w:divBdr>
        <w:top w:val="none" w:sz="0" w:space="0" w:color="auto"/>
        <w:left w:val="none" w:sz="0" w:space="0" w:color="auto"/>
        <w:bottom w:val="none" w:sz="0" w:space="0" w:color="auto"/>
        <w:right w:val="none" w:sz="0" w:space="0" w:color="auto"/>
      </w:divBdr>
    </w:div>
    <w:div w:id="1816726495">
      <w:bodyDiv w:val="1"/>
      <w:marLeft w:val="0"/>
      <w:marRight w:val="0"/>
      <w:marTop w:val="0"/>
      <w:marBottom w:val="0"/>
      <w:divBdr>
        <w:top w:val="none" w:sz="0" w:space="0" w:color="auto"/>
        <w:left w:val="none" w:sz="0" w:space="0" w:color="auto"/>
        <w:bottom w:val="none" w:sz="0" w:space="0" w:color="auto"/>
        <w:right w:val="none" w:sz="0" w:space="0" w:color="auto"/>
      </w:divBdr>
    </w:div>
    <w:div w:id="1991787640">
      <w:bodyDiv w:val="1"/>
      <w:marLeft w:val="0"/>
      <w:marRight w:val="0"/>
      <w:marTop w:val="0"/>
      <w:marBottom w:val="0"/>
      <w:divBdr>
        <w:top w:val="none" w:sz="0" w:space="0" w:color="auto"/>
        <w:left w:val="none" w:sz="0" w:space="0" w:color="auto"/>
        <w:bottom w:val="none" w:sz="0" w:space="0" w:color="auto"/>
        <w:right w:val="none" w:sz="0" w:space="0" w:color="auto"/>
      </w:divBdr>
    </w:div>
    <w:div w:id="2084137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3739</TotalTime>
  <Pages>15</Pages>
  <Words>3004</Words>
  <Characters>18331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 Hunsballe</cp:lastModifiedBy>
  <cp:revision>92</cp:revision>
  <dcterms:created xsi:type="dcterms:W3CDTF">2020-12-27T14:03:00Z</dcterms:created>
  <dcterms:modified xsi:type="dcterms:W3CDTF">2021-02-14T10:06:00Z</dcterms:modified>
</cp:coreProperties>
</file>